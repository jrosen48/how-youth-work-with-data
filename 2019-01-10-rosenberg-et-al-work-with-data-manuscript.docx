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3BE320C5" w:rsidR="005F327F" w:rsidRDefault="009A4C7B">
      <w:pPr>
        <w:pStyle w:val="Title"/>
      </w:pPr>
      <w:r>
        <w:t>How Youth Experience Work With Data in Summer STEM Programs: Findings From An</w:t>
      </w:r>
      <w:r w:rsidR="00AE7D63">
        <w:t xml:space="preserve"> Experience Sampling </w:t>
      </w:r>
      <w:del w:id="0" w:author="Rosenberg, Joshua" w:date="2019-01-10T12:32:00Z">
        <w:r w:rsidR="00AE7D63" w:rsidDel="00BB55A3">
          <w:delText xml:space="preserve">Method </w:delText>
        </w:r>
      </w:del>
      <w:r w:rsidR="00AE7D63">
        <w:t>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1" w:name="author-note"/>
      <w:bookmarkEnd w:id="1"/>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705707B1" w14:textId="77777777"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r>
        <w:t xml:space="preserve">Correspondence concerning this article should be addressed to Joshua M. Rosenberg, 1122 Volunteer Blvd., Knoxville, TN 37919. E-mail: </w:t>
      </w:r>
      <w:hyperlink r:id="rId7">
        <w:r>
          <w:rPr>
            <w:rStyle w:val="Hyperlink"/>
          </w:rPr>
          <w:t>jmrosenberg@utk.edu</w:t>
        </w:r>
      </w:hyperlink>
    </w:p>
    <w:p w14:paraId="55CF006B" w14:textId="77777777" w:rsidR="005F327F" w:rsidRDefault="00AE7D63">
      <w:pPr>
        <w:pStyle w:val="h1-pagebreak"/>
      </w:pPr>
      <w:commentRangeStart w:id="2"/>
      <w:r>
        <w:lastRenderedPageBreak/>
        <w:t>Abstract</w:t>
      </w:r>
      <w:commentRangeEnd w:id="2"/>
      <w:r w:rsidR="00E6637E">
        <w:rPr>
          <w:rStyle w:val="CommentReference"/>
          <w:rFonts w:asciiTheme="minorHAnsi" w:eastAsiaTheme="minorHAnsi" w:hAnsiTheme="minorHAnsi" w:cstheme="minorBidi"/>
          <w:b w:val="0"/>
          <w:bCs w:val="0"/>
        </w:rPr>
        <w:commentReference w:id="2"/>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9AF65E6" w14:textId="136D08A0" w:rsidR="00331748" w:rsidRDefault="00331748" w:rsidP="00331748">
      <w:pPr>
        <w:pStyle w:val="Title"/>
      </w:pPr>
      <w:r>
        <w:lastRenderedPageBreak/>
        <w:t xml:space="preserve">How Youth Experience Work With Data in Summer STEM Programs: Findings From An Experience Sampling </w:t>
      </w:r>
      <w:bookmarkStart w:id="3" w:name="_GoBack"/>
      <w:bookmarkEnd w:id="3"/>
      <w:del w:id="4" w:author="Rosenberg, Joshua" w:date="2019-01-10T12:32:00Z">
        <w:r w:rsidDel="00BB55A3">
          <w:delText xml:space="preserve">Method </w:delText>
        </w:r>
      </w:del>
      <w:r>
        <w:t>Approach</w:t>
      </w:r>
    </w:p>
    <w:p w14:paraId="38608752" w14:textId="12F78089" w:rsidR="002B5706" w:rsidRDefault="00900650" w:rsidP="00B523C9">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 xml:space="preserve">Today, data are </w:t>
      </w:r>
      <w:r w:rsidR="00B523C9" w:rsidRPr="00C7092E">
        <w:rPr>
          <w:rFonts w:ascii="Times New Roman" w:hAnsi="Times New Roman" w:cs="Times New Roman"/>
          <w:sz w:val="24"/>
          <w:szCs w:val="24"/>
        </w:rPr>
        <w:t>all aro</w:t>
      </w:r>
      <w:r>
        <w:rPr>
          <w:rFonts w:ascii="Times New Roman" w:hAnsi="Times New Roman" w:cs="Times New Roman"/>
          <w:sz w:val="24"/>
          <w:szCs w:val="24"/>
        </w:rPr>
        <w:t>und us, shaping how we work,</w:t>
      </w:r>
      <w:r w:rsidR="00B523C9" w:rsidRPr="00C7092E">
        <w:rPr>
          <w:rFonts w:ascii="Times New Roman" w:hAnsi="Times New Roman" w:cs="Times New Roman"/>
          <w:sz w:val="24"/>
          <w:szCs w:val="24"/>
        </w:rPr>
        <w:t xml:space="preserve"> socialize, teach, and </w:t>
      </w:r>
      <w:r>
        <w:rPr>
          <w:rFonts w:ascii="Times New Roman" w:hAnsi="Times New Roman" w:cs="Times New Roman"/>
          <w:sz w:val="24"/>
          <w:szCs w:val="24"/>
        </w:rPr>
        <w:t>learn. Data are not only ubiquitous but are also important</w:t>
      </w:r>
      <w:r w:rsidR="002B5706">
        <w:rPr>
          <w:rFonts w:ascii="Times New Roman" w:hAnsi="Times New Roman" w:cs="Times New Roman"/>
          <w:sz w:val="24"/>
          <w:szCs w:val="24"/>
        </w:rPr>
        <w:t>. In education, administrators use data</w:t>
      </w:r>
      <w:r>
        <w:rPr>
          <w:rFonts w:ascii="Times New Roman" w:hAnsi="Times New Roman" w:cs="Times New Roman"/>
          <w:sz w:val="24"/>
          <w:szCs w:val="24"/>
        </w:rPr>
        <w:t xml:space="preserve"> to make decisions about the quality of </w:t>
      </w:r>
      <w:commentRangeStart w:id="5"/>
      <w:r>
        <w:rPr>
          <w:rFonts w:ascii="Times New Roman" w:hAnsi="Times New Roman" w:cs="Times New Roman"/>
          <w:sz w:val="24"/>
          <w:szCs w:val="24"/>
        </w:rPr>
        <w:t>teachers</w:t>
      </w:r>
      <w:commentRangeEnd w:id="5"/>
      <w:r w:rsidR="002B5706">
        <w:rPr>
          <w:rStyle w:val="CommentReference"/>
        </w:rPr>
        <w:commentReference w:id="5"/>
      </w:r>
      <w:r>
        <w:rPr>
          <w:rFonts w:ascii="Times New Roman" w:hAnsi="Times New Roman" w:cs="Times New Roman"/>
          <w:sz w:val="24"/>
          <w:szCs w:val="24"/>
        </w:rPr>
        <w:t xml:space="preserve"> </w:t>
      </w:r>
      <w:r w:rsidR="002B5706">
        <w:rPr>
          <w:rFonts w:ascii="Times New Roman" w:hAnsi="Times New Roman" w:cs="Times New Roman"/>
          <w:sz w:val="24"/>
          <w:szCs w:val="24"/>
        </w:rPr>
        <w:t xml:space="preserve">(McCaffrey, Lockwood, </w:t>
      </w:r>
      <w:proofErr w:type="spellStart"/>
      <w:r w:rsidR="002B5706">
        <w:rPr>
          <w:rFonts w:ascii="Times New Roman" w:hAnsi="Times New Roman" w:cs="Times New Roman"/>
          <w:sz w:val="24"/>
          <w:szCs w:val="24"/>
        </w:rPr>
        <w:t>Koretz</w:t>
      </w:r>
      <w:proofErr w:type="spellEnd"/>
      <w:r w:rsidR="002B5706">
        <w:rPr>
          <w:rFonts w:ascii="Times New Roman" w:hAnsi="Times New Roman" w:cs="Times New Roman"/>
          <w:sz w:val="24"/>
          <w:szCs w:val="24"/>
        </w:rPr>
        <w:t xml:space="preserve">, &amp; Hamilton, 2003) and teachers about students (Horn, Kane, &amp; Wilson, </w:t>
      </w:r>
      <w:commentRangeStart w:id="6"/>
      <w:r w:rsidR="002B5706">
        <w:rPr>
          <w:rFonts w:ascii="Times New Roman" w:hAnsi="Times New Roman" w:cs="Times New Roman"/>
          <w:sz w:val="24"/>
          <w:szCs w:val="24"/>
        </w:rPr>
        <w:t>2015</w:t>
      </w:r>
      <w:commentRangeEnd w:id="6"/>
      <w:r w:rsidR="002B5706">
        <w:rPr>
          <w:rStyle w:val="CommentReference"/>
        </w:rPr>
        <w:commentReference w:id="6"/>
      </w:r>
      <w:r w:rsidR="002B5706">
        <w:rPr>
          <w:rFonts w:ascii="Times New Roman" w:hAnsi="Times New Roman" w:cs="Times New Roman"/>
          <w:sz w:val="24"/>
          <w:szCs w:val="24"/>
        </w:rPr>
        <w:t>). While there has been a lot of attention in higher and K-12 education on the roles that data in its many forms has, we have not considered exactly what</w:t>
      </w:r>
      <w:r w:rsidR="0027285A">
        <w:rPr>
          <w:rFonts w:ascii="Times New Roman" w:hAnsi="Times New Roman" w:cs="Times New Roman"/>
          <w:sz w:val="24"/>
          <w:szCs w:val="24"/>
        </w:rPr>
        <w:t xml:space="preserve"> the relationship between learners and data—created by them, provided to them, or used to assess them—ought to be.</w:t>
      </w:r>
    </w:p>
    <w:p w14:paraId="2F47085A" w14:textId="10A1C16F" w:rsidR="00B523C9" w:rsidRPr="0027285A" w:rsidRDefault="0027285A" w:rsidP="0027285A">
      <w:pPr>
        <w:pStyle w:val="CommentText"/>
        <w:spacing w:line="480" w:lineRule="auto"/>
        <w:ind w:firstLine="677"/>
        <w:rPr>
          <w:rFonts w:ascii="Times New Roman" w:hAnsi="Times New Roman" w:cs="Times New Roman"/>
          <w:sz w:val="24"/>
          <w:szCs w:val="24"/>
        </w:rPr>
      </w:pPr>
      <w:r>
        <w:rPr>
          <w:rFonts w:ascii="Times New Roman" w:hAnsi="Times New Roman" w:cs="Times New Roman"/>
          <w:sz w:val="24"/>
          <w:szCs w:val="24"/>
        </w:rPr>
        <w:t>This study aims to provide some understanding of</w:t>
      </w:r>
      <w:r w:rsidR="007F207C">
        <w:rPr>
          <w:rFonts w:ascii="Times New Roman" w:hAnsi="Times New Roman" w:cs="Times New Roman"/>
          <w:sz w:val="24"/>
          <w:szCs w:val="24"/>
        </w:rPr>
        <w:t xml:space="preserve"> how learners experience work</w:t>
      </w:r>
      <w:r>
        <w:rPr>
          <w:rFonts w:ascii="Times New Roman" w:hAnsi="Times New Roman" w:cs="Times New Roman"/>
          <w:sz w:val="24"/>
          <w:szCs w:val="24"/>
        </w:rPr>
        <w:t xml:space="preserve"> with data. </w:t>
      </w:r>
      <w:r w:rsidR="00B523C9" w:rsidRPr="00C7092E">
        <w:rPr>
          <w:rFonts w:ascii="Times New Roman" w:hAnsi="Times New Roman" w:cs="Times New Roman"/>
          <w:sz w:val="24"/>
          <w:szCs w:val="24"/>
        </w:rPr>
        <w:t>Through work with data</w:t>
      </w:r>
      <w:r>
        <w:rPr>
          <w:rFonts w:ascii="Times New Roman" w:hAnsi="Times New Roman" w:cs="Times New Roman"/>
          <w:sz w:val="24"/>
          <w:szCs w:val="24"/>
        </w:rPr>
        <w:t>,</w:t>
      </w:r>
      <w:r w:rsidR="00B523C9" w:rsidRPr="00C7092E">
        <w:rPr>
          <w:rFonts w:ascii="Times New Roman" w:hAnsi="Times New Roman" w:cs="Times New Roman"/>
          <w:sz w:val="24"/>
          <w:szCs w:val="24"/>
        </w:rPr>
        <w:t xml:space="preserve"> learners </w:t>
      </w:r>
      <w:r>
        <w:rPr>
          <w:rFonts w:ascii="Times New Roman" w:hAnsi="Times New Roman" w:cs="Times New Roman"/>
          <w:sz w:val="24"/>
          <w:szCs w:val="24"/>
        </w:rPr>
        <w:t xml:space="preserve">can </w:t>
      </w:r>
      <w:r w:rsidR="00B523C9" w:rsidRPr="00C7092E">
        <w:rPr>
          <w:rFonts w:ascii="Times New Roman" w:hAnsi="Times New Roman" w:cs="Times New Roman"/>
          <w:sz w:val="24"/>
          <w:szCs w:val="24"/>
        </w:rPr>
        <w:t xml:space="preserve">transform from consumers of knowledge to creators of knowledge (Hancock, Kaput, &amp; Goldsmith, 1992; Lehrer &amp; </w:t>
      </w:r>
      <w:proofErr w:type="spellStart"/>
      <w:r w:rsidR="00B523C9" w:rsidRPr="00C7092E">
        <w:rPr>
          <w:rFonts w:ascii="Times New Roman" w:hAnsi="Times New Roman" w:cs="Times New Roman"/>
          <w:sz w:val="24"/>
          <w:szCs w:val="24"/>
        </w:rPr>
        <w:t>Schauble</w:t>
      </w:r>
      <w:proofErr w:type="spellEnd"/>
      <w:r w:rsidR="00B523C9" w:rsidRPr="00C7092E">
        <w:rPr>
          <w:rFonts w:ascii="Times New Roman" w:hAnsi="Times New Roman" w:cs="Times New Roman"/>
          <w:sz w:val="24"/>
          <w:szCs w:val="24"/>
        </w:rPr>
        <w:t xml:space="preserve">, 2015; Lee &amp; Wilkerson, 2018; </w:t>
      </w:r>
      <w:proofErr w:type="spellStart"/>
      <w:r w:rsidR="00B523C9" w:rsidRPr="00C7092E">
        <w:rPr>
          <w:rFonts w:ascii="Times New Roman" w:hAnsi="Times New Roman" w:cs="Times New Roman"/>
          <w:sz w:val="24"/>
          <w:szCs w:val="24"/>
        </w:rPr>
        <w:t>Finzer</w:t>
      </w:r>
      <w:proofErr w:type="spellEnd"/>
      <w:r w:rsidR="00B523C9" w:rsidRPr="00C7092E">
        <w:rPr>
          <w:rFonts w:ascii="Times New Roman" w:hAnsi="Times New Roman" w:cs="Times New Roman"/>
          <w:sz w:val="24"/>
          <w:szCs w:val="24"/>
        </w:rPr>
        <w:t xml:space="preserve">, 2013). This work, then supports learners to create new knowledge in learning </w:t>
      </w:r>
      <w:r>
        <w:rPr>
          <w:rFonts w:ascii="Times New Roman" w:hAnsi="Times New Roman" w:cs="Times New Roman"/>
          <w:sz w:val="24"/>
          <w:szCs w:val="24"/>
        </w:rPr>
        <w:t>environments and classrooms—</w:t>
      </w:r>
      <w:r w:rsidR="00B523C9" w:rsidRPr="00C7092E">
        <w:rPr>
          <w:rFonts w:ascii="Times New Roman" w:hAnsi="Times New Roman" w:cs="Times New Roman"/>
          <w:sz w:val="24"/>
          <w:szCs w:val="24"/>
        </w:rPr>
        <w:t>an aim of recent reform efforts that cast a vision of learning that emphasizes</w:t>
      </w:r>
      <w:r w:rsidR="00CE583A">
        <w:rPr>
          <w:rFonts w:ascii="Times New Roman" w:hAnsi="Times New Roman" w:cs="Times New Roman"/>
          <w:sz w:val="24"/>
          <w:szCs w:val="24"/>
        </w:rPr>
        <w:t xml:space="preserve"> not just knowing </w:t>
      </w:r>
      <w:r w:rsidR="00CE583A">
        <w:rPr>
          <w:rFonts w:ascii="Times New Roman" w:hAnsi="Times New Roman" w:cs="Times New Roman"/>
          <w:i/>
          <w:sz w:val="24"/>
          <w:szCs w:val="24"/>
        </w:rPr>
        <w:t xml:space="preserve">about </w:t>
      </w:r>
      <w:r w:rsidR="00CE583A">
        <w:rPr>
          <w:rFonts w:ascii="Times New Roman" w:hAnsi="Times New Roman" w:cs="Times New Roman"/>
          <w:sz w:val="24"/>
          <w:szCs w:val="24"/>
        </w:rPr>
        <w:t>key concepts, but</w:t>
      </w:r>
      <w:r w:rsidR="00B523C9" w:rsidRPr="00C7092E">
        <w:rPr>
          <w:rFonts w:ascii="Times New Roman" w:hAnsi="Times New Roman" w:cs="Times New Roman"/>
          <w:sz w:val="24"/>
          <w:szCs w:val="24"/>
        </w:rPr>
        <w:t xml:space="preserve"> participati</w:t>
      </w:r>
      <w:r w:rsidR="00CE583A">
        <w:rPr>
          <w:rFonts w:ascii="Times New Roman" w:hAnsi="Times New Roman" w:cs="Times New Roman"/>
          <w:sz w:val="24"/>
          <w:szCs w:val="24"/>
        </w:rPr>
        <w:t>ng</w:t>
      </w:r>
      <w:r w:rsidR="00B523C9" w:rsidRPr="00C7092E">
        <w:rPr>
          <w:rFonts w:ascii="Times New Roman" w:hAnsi="Times New Roman" w:cs="Times New Roman"/>
          <w:sz w:val="24"/>
          <w:szCs w:val="24"/>
        </w:rPr>
        <w:t xml:space="preserve"> in the practices of STEM disciplines</w:t>
      </w:r>
      <w:r w:rsidR="00C74E31">
        <w:rPr>
          <w:rFonts w:ascii="Times New Roman" w:hAnsi="Times New Roman" w:cs="Times New Roman"/>
          <w:sz w:val="24"/>
          <w:szCs w:val="24"/>
        </w:rPr>
        <w:t>, foci of both science and mathematics curricular standards</w:t>
      </w:r>
      <w:r w:rsidR="00B523C9" w:rsidRPr="00C7092E">
        <w:rPr>
          <w:rFonts w:ascii="Times New Roman" w:hAnsi="Times New Roman" w:cs="Times New Roman"/>
          <w:sz w:val="24"/>
          <w:szCs w:val="24"/>
        </w:rPr>
        <w:t xml:space="preserve"> (NGSS Lead States, 2013; National Governors Association Center for Best Practices, Council of Chi</w:t>
      </w:r>
      <w:r w:rsidR="00C74E31">
        <w:rPr>
          <w:rFonts w:ascii="Times New Roman" w:hAnsi="Times New Roman" w:cs="Times New Roman"/>
          <w:sz w:val="24"/>
          <w:szCs w:val="24"/>
        </w:rPr>
        <w:t>ef State School Officers, 2010). Indeed, work with data presents an area of overlap between the two sets of standards.</w:t>
      </w:r>
    </w:p>
    <w:p w14:paraId="1DD6CA97" w14:textId="4B6496EF" w:rsidR="005F327F" w:rsidRDefault="00135BB5" w:rsidP="0083394E">
      <w:pPr>
        <w:pStyle w:val="BodyText"/>
        <w:ind w:firstLine="677"/>
      </w:pPr>
      <w:r>
        <w:t>Work</w:t>
      </w:r>
      <w:r w:rsidR="007F207C">
        <w:t>ing</w:t>
      </w:r>
      <w:r>
        <w:t xml:space="preserve"> with data is more than just crunching numbers or interpreting a figure created by someone else. It refers to a number of broad processes aimed at making sense of phenomena or solving problems in the world. </w:t>
      </w:r>
      <w:commentRangeStart w:id="7"/>
      <w:r>
        <w:t xml:space="preserve">This focus on phenomena is particularly relevant to those </w:t>
      </w:r>
      <w:r>
        <w:lastRenderedPageBreak/>
        <w:t>designing and enacting learning opportunities focused on work with data</w:t>
      </w:r>
      <w:r w:rsidR="00C67BB8">
        <w:t xml:space="preserve"> given the</w:t>
      </w:r>
      <w:r w:rsidR="00584F6C">
        <w:t xml:space="preserve"> greater</w:t>
      </w:r>
      <w:r w:rsidR="00C67BB8">
        <w:t xml:space="preserve"> </w:t>
      </w:r>
      <w:r w:rsidR="004E0D1C">
        <w:t xml:space="preserve">availability (or the ability to create data about) many aspects of the natural </w:t>
      </w:r>
      <w:r w:rsidR="00584F6C">
        <w:t>and</w:t>
      </w:r>
      <w:r w:rsidR="004E0D1C">
        <w:t xml:space="preserve"> social world</w:t>
      </w:r>
      <w:r>
        <w:t xml:space="preserve"> (Lee &amp; W</w:t>
      </w:r>
      <w:r w:rsidR="004E0D1C">
        <w:t>ilkerson, 2018</w:t>
      </w:r>
      <w:r>
        <w:t>).</w:t>
      </w:r>
      <w:commentRangeEnd w:id="7"/>
      <w:r>
        <w:rPr>
          <w:rStyle w:val="CommentReference"/>
          <w:rFonts w:asciiTheme="minorHAnsi" w:hAnsiTheme="minorHAnsi"/>
        </w:rPr>
        <w:commentReference w:id="7"/>
      </w:r>
      <w:r w:rsidR="0083394E">
        <w:t xml:space="preserve"> </w:t>
      </w:r>
      <w:r w:rsidR="00DD354E">
        <w:t>Working with data also has the benefit of supporting within learners the</w:t>
      </w:r>
      <w:r w:rsidR="00AE7D63">
        <w:t xml:space="preserve"> capability</w:t>
      </w:r>
      <w:r w:rsidR="00DD354E">
        <w:t xml:space="preserve"> to be more confident when working with quantitative information</w:t>
      </w:r>
      <w:r w:rsidR="00AE7D63">
        <w:t xml:space="preserve"> across content areas, particularly in advanced </w:t>
      </w:r>
      <w:commentRangeStart w:id="8"/>
      <w:r w:rsidR="00AE7D63">
        <w:t>coursework</w:t>
      </w:r>
      <w:commentRangeEnd w:id="8"/>
      <w:r w:rsidR="00DD354E">
        <w:rPr>
          <w:rStyle w:val="CommentReference"/>
          <w:rFonts w:asciiTheme="minorHAnsi" w:hAnsiTheme="minorHAnsi"/>
        </w:rPr>
        <w:commentReference w:id="8"/>
      </w:r>
      <w:r w:rsidR="00AE7D63">
        <w:t>. These capabilities may be particularly useful in STEM domains because advanced coursework in these domains often involves demanding and abstract work with data, work that may be more accessible to more learners when they encounter it earlier in their education.</w:t>
      </w:r>
      <w:r w:rsidR="0083394E">
        <w:t xml:space="preserve"> </w:t>
      </w:r>
    </w:p>
    <w:p w14:paraId="25A0B6A2" w14:textId="1037631E" w:rsidR="0091385E" w:rsidDel="00093BF5" w:rsidRDefault="00AE7D63">
      <w:pPr>
        <w:pStyle w:val="BodyText"/>
        <w:rPr>
          <w:del w:id="9" w:author="Rosenberg, Joshua" w:date="2019-01-10T12:05:00Z"/>
        </w:rPr>
      </w:pPr>
      <w:del w:id="10" w:author="Rosenberg, Joshua" w:date="2019-01-10T12:05:00Z">
        <w:r w:rsidDel="00093BF5">
          <w:delText xml:space="preserve">To </w:delText>
        </w:r>
        <w:r w:rsidR="00B87979" w:rsidDel="00093BF5">
          <w:delText xml:space="preserve">date, past </w:delText>
        </w:r>
        <w:r w:rsidR="004C2FE4" w:rsidDel="00093BF5">
          <w:delText>educational research has shown</w:delText>
        </w:r>
        <w:r w:rsidR="00B87979" w:rsidDel="00093BF5">
          <w:delText xml:space="preserve"> that understanding learners’ </w:delText>
        </w:r>
        <w:r w:rsidDel="00093BF5">
          <w:delText xml:space="preserve">experiences has been informative both in research and to practicing educators. </w:delText>
        </w:r>
        <w:r w:rsidR="004C2FE4" w:rsidDel="00093BF5">
          <w:delText>Much of this work, especially in science and mathematics education settings, has taken to understanding learners’ experiences in terms of their engagement (</w:delText>
        </w:r>
        <w:r w:rsidDel="00093BF5">
          <w:delText xml:space="preserve">Schmidt, Rosenberg, &amp; Beymer, 2018). Knowing more about how youth engage in work with data is valuable as engagement is a meaningful outcome for STEM learners in its own right (Sinatra, Heddy, &amp; Lombardi, 2015). It may also be an antecedent of changes in other outcomes, such as their well-being, achievement, and the pursuit of an area of study or career (Wang &amp; Eccles, 2012). </w:delText>
        </w:r>
      </w:del>
    </w:p>
    <w:p w14:paraId="393C84BE" w14:textId="77777777" w:rsidR="00047CA0" w:rsidRDefault="006D5012" w:rsidP="003D7849">
      <w:pPr>
        <w:pStyle w:val="BodyText"/>
        <w:rPr>
          <w:ins w:id="11" w:author="Rosenberg, Joshua" w:date="2019-01-10T12:05:00Z"/>
        </w:rPr>
      </w:pPr>
      <w:r>
        <w:t>Though there has been research about students’ engagement in math and science</w:t>
      </w:r>
      <w:ins w:id="12" w:author="Rosenberg, Joshua" w:date="2019-01-10T12:01:00Z">
        <w:r w:rsidR="00623FE0">
          <w:t xml:space="preserve"> (</w:t>
        </w:r>
      </w:ins>
      <w:ins w:id="13" w:author="Rosenberg, Joshua" w:date="2019-01-10T12:05:00Z">
        <w:r w:rsidR="00093BF5">
          <w:t xml:space="preserve">Fredricks, </w:t>
        </w:r>
        <w:proofErr w:type="spellStart"/>
        <w:r w:rsidR="00093BF5">
          <w:t>Filsecker</w:t>
        </w:r>
        <w:proofErr w:type="spellEnd"/>
        <w:r w:rsidR="00093BF5">
          <w:t xml:space="preserve">, &amp; Lawson, 2016; </w:t>
        </w:r>
      </w:ins>
      <w:ins w:id="14" w:author="Rosenberg, Joshua" w:date="2019-01-10T12:01:00Z">
        <w:r w:rsidR="00623FE0">
          <w:t xml:space="preserve">Schmidt, Rosenberg, &amp; </w:t>
        </w:r>
        <w:proofErr w:type="spellStart"/>
        <w:r w:rsidR="00623FE0">
          <w:t>Beymer</w:t>
        </w:r>
        <w:proofErr w:type="spellEnd"/>
        <w:r w:rsidR="00623FE0">
          <w:t xml:space="preserve">, </w:t>
        </w:r>
        <w:commentRangeStart w:id="15"/>
        <w:r w:rsidR="00623FE0">
          <w:t>2018</w:t>
        </w:r>
        <w:commentRangeEnd w:id="15"/>
        <w:r w:rsidR="00623FE0">
          <w:rPr>
            <w:rStyle w:val="CommentReference"/>
            <w:rFonts w:asciiTheme="minorHAnsi" w:hAnsiTheme="minorHAnsi"/>
          </w:rPr>
          <w:commentReference w:id="15"/>
        </w:r>
      </w:ins>
      <w:ins w:id="16" w:author="Rosenberg, Joshua" w:date="2019-01-10T12:03:00Z">
        <w:r w:rsidR="00F876E1">
          <w:t>; Schneider et al., 2016</w:t>
        </w:r>
      </w:ins>
      <w:ins w:id="17" w:author="Rosenberg, Joshua" w:date="2019-01-10T12:01:00Z">
        <w:r w:rsidR="00623FE0">
          <w:t>)</w:t>
        </w:r>
      </w:ins>
      <w:r>
        <w:t>,</w:t>
      </w:r>
      <w:r w:rsidR="00AE7D63">
        <w:t xml:space="preserve"> research has not examined </w:t>
      </w:r>
      <w:r w:rsidR="0076729B">
        <w:t>how students engage in work with data</w:t>
      </w:r>
      <w:r w:rsidR="00AE7D63">
        <w:t xml:space="preserve">. </w:t>
      </w:r>
      <w:ins w:id="18" w:author="Rosenberg, Joshua" w:date="2019-01-10T12:05:00Z">
        <w:r w:rsidR="003D7849">
          <w:t xml:space="preserve">Knowing more about how youth engage in work with data is valuable as engagement is a meaningful outcome for STEM learners in its own right (Sinatra, </w:t>
        </w:r>
        <w:proofErr w:type="spellStart"/>
        <w:r w:rsidR="003D7849">
          <w:t>Heddy</w:t>
        </w:r>
        <w:proofErr w:type="spellEnd"/>
        <w:r w:rsidR="003D7849">
          <w:t xml:space="preserve">, &amp; Lombardi, 2015). It may also be an antecedent of changes in other outcomes, such as their well-being, achievement, and the pursuit of an area of study or career (Wang &amp; Eccles, 2012). </w:t>
        </w:r>
      </w:ins>
      <w:r w:rsidR="00AE7D63">
        <w:t>Because engaging in work with data seems to be so potentially beneficial to learners, better understanding the nature of work with data and learners’ engagement in such practices is needed.</w:t>
      </w:r>
      <w:r w:rsidR="0091385E">
        <w:t xml:space="preserve"> </w:t>
      </w:r>
    </w:p>
    <w:p w14:paraId="05974EE5" w14:textId="6A5425D6" w:rsidR="0091385E" w:rsidRDefault="00AE7D63" w:rsidP="003D7849">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w:t>
      </w:r>
      <w:r>
        <w:lastRenderedPageBreak/>
        <w:t xml:space="preserve">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w:t>
      </w:r>
      <w:commentRangeStart w:id="19"/>
      <w:r>
        <w:t>general</w:t>
      </w:r>
      <w:commentRangeEnd w:id="19"/>
      <w:r w:rsidR="00E110BA">
        <w:rPr>
          <w:rStyle w:val="CommentReference"/>
          <w:rFonts w:asciiTheme="minorHAnsi" w:hAnsiTheme="minorHAnsi"/>
        </w:rPr>
        <w:commentReference w:id="19"/>
      </w:r>
      <w:r>
        <w:t>.</w:t>
      </w:r>
    </w:p>
    <w:p w14:paraId="7777CAE9" w14:textId="0D06401D" w:rsidR="005F327F" w:rsidRDefault="00902132">
      <w:pPr>
        <w:pStyle w:val="Heading1"/>
      </w:pPr>
      <w:bookmarkStart w:id="20" w:name="defining-work-with-data-need-to-cut-500-"/>
      <w:bookmarkEnd w:id="20"/>
      <w:r>
        <w:t>Defining Work with Data</w:t>
      </w:r>
    </w:p>
    <w:p w14:paraId="0933AD2B" w14:textId="377ECC4E" w:rsidR="005F327F" w:rsidRDefault="00AE7D63">
      <w:pPr>
        <w:pStyle w:val="BodyText"/>
      </w:pPr>
      <w:commentRangeStart w:id="21"/>
      <w:r>
        <w:t>Work</w:t>
      </w:r>
      <w:commentRangeEnd w:id="21"/>
      <w:r w:rsidR="00DE04B3">
        <w:rPr>
          <w:rStyle w:val="CommentReference"/>
          <w:rFonts w:asciiTheme="minorHAnsi" w:hAnsiTheme="minorHAnsi"/>
        </w:rPr>
        <w:commentReference w:id="21"/>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w:t>
      </w:r>
      <w:r>
        <w:lastRenderedPageBreak/>
        <w:t xml:space="preserve">(see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22"/>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22"/>
      <w:r w:rsidR="000A08D2">
        <w:rPr>
          <w:rStyle w:val="CommentReference"/>
          <w:rFonts w:asciiTheme="minorHAnsi" w:hAnsiTheme="minorHAnsi"/>
        </w:rPr>
        <w:commentReference w:id="22"/>
      </w:r>
      <w:r>
        <w:t>. The aspects of work with data that 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lastRenderedPageBreak/>
        <w:t>Interpreting and communicating findings</w:t>
      </w:r>
      <w:r>
        <w:t xml:space="preserve">: </w:t>
      </w:r>
      <w:commentRangeStart w:id="23"/>
      <w:r>
        <w:t>Activities related to identifying a driving question regarding the phenomena that the question is about</w:t>
      </w:r>
      <w:commentRangeEnd w:id="23"/>
      <w:r w:rsidR="00E3580B">
        <w:rPr>
          <w:rStyle w:val="CommentReference"/>
          <w:rFonts w:asciiTheme="minorHAnsi" w:hAnsiTheme="minorHAnsi"/>
        </w:rPr>
        <w:commentReference w:id="23"/>
      </w:r>
    </w:p>
    <w:p w14:paraId="09D7322E" w14:textId="77777777" w:rsidR="007E2DC9" w:rsidRDefault="007E2DC9" w:rsidP="007E2DC9">
      <w:pPr>
        <w:pStyle w:val="FirstParagraph"/>
      </w:pPr>
      <w:bookmarkStart w:id="24" w:name="the-role-of-working-with-data-in-stem-le"/>
      <w:bookmarkEnd w:id="24"/>
      <w:r>
        <w:t xml:space="preserve">These aspects of work with data are not stand-alone practices but are a part of an iterative cycle. For example, interpreting findings leads to new questions and </w:t>
      </w:r>
      <w:commentRangeStart w:id="25"/>
      <w:r>
        <w:t>subsequent engagement in work with data</w:t>
      </w:r>
      <w:commentRangeEnd w:id="25"/>
      <w:r>
        <w:rPr>
          <w:rStyle w:val="CommentReference"/>
          <w:rFonts w:asciiTheme="minorHAnsi" w:hAnsiTheme="minorHAnsi"/>
        </w:rPr>
        <w:commentReference w:id="25"/>
      </w:r>
      <w:r>
        <w:t xml:space="preserve">. </w:t>
      </w:r>
      <w:commentRangeStart w:id="26"/>
      <w:r>
        <w:t>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findings are critiqued and subject to critique, and revised over time (McNeill &amp; Berland, 2017; Lee &amp; Wilkerson, 2018).</w:t>
      </w:r>
      <w:commentRangeEnd w:id="26"/>
      <w:r>
        <w:rPr>
          <w:rStyle w:val="CommentReference"/>
          <w:rFonts w:asciiTheme="minorHAnsi" w:hAnsiTheme="minorHAnsi"/>
        </w:rPr>
        <w:commentReference w:id="26"/>
      </w:r>
    </w:p>
    <w:p w14:paraId="177F70AC" w14:textId="77777777" w:rsidR="005F327F" w:rsidRDefault="00AE7D63">
      <w:pPr>
        <w:pStyle w:val="Heading1"/>
      </w:pPr>
      <w:bookmarkStart w:id="27" w:name="what-is-known-about-how-youth-work-with-"/>
      <w:bookmarkEnd w:id="27"/>
      <w:r>
        <w:t>What is Known About How Youth Work with Data</w:t>
      </w:r>
    </w:p>
    <w:p w14:paraId="045D42F2" w14:textId="7D83D400" w:rsidR="00B45912" w:rsidRDefault="00B45912" w:rsidP="00331748">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2013). There has been some research about work with data in science settings, too. However, what it means to work with data can vary greatly in actual classrooms and other learning environments (McNeill &amp; Berland, 2017).</w:t>
      </w:r>
      <w:r w:rsidR="008B4CBF">
        <w:t xml:space="preserve"> </w:t>
      </w:r>
    </w:p>
    <w:p w14:paraId="0F122C96" w14:textId="6EA67ED9"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w:t>
      </w:r>
      <w:r>
        <w:lastRenderedPageBreak/>
        <w:t xml:space="preserve">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xml:space="preserve">, 2004; Lehrer, Kim, &amp; </w:t>
      </w:r>
      <w:r>
        <w:lastRenderedPageBreak/>
        <w:t>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3F1988A0" w:rsidR="005F327F" w:rsidRDefault="00AE7D63" w:rsidP="00A67428">
      <w:pPr>
        <w:pStyle w:val="BodyText"/>
      </w:pPr>
      <w:r>
        <w:t>Though</w:t>
      </w:r>
      <w:r w:rsidR="009412A1">
        <w:t xml:space="preserve"> </w:t>
      </w:r>
      <w:ins w:id="28" w:author="Rosenberg, Joshua" w:date="2019-01-10T12:10:00Z">
        <w:r w:rsidR="002E0CE8">
          <w:t>this</w:t>
        </w:r>
      </w:ins>
      <w:del w:id="29" w:author="Rosenberg, Joshua" w:date="2019-01-10T12:10:00Z">
        <w:r w:rsidR="009412A1" w:rsidDel="002E0CE8">
          <w:delText>very</w:delText>
        </w:r>
      </w:del>
      <w:r w:rsidR="009412A1">
        <w:t xml:space="preserve"> valuable past research</w:t>
      </w:r>
      <w:r>
        <w:t xml:space="preserve"> has been carried out, valuable insight into how learners and youth participate in different aspects of work with data through the lens of engagement has not been explored. </w:t>
      </w:r>
      <w:del w:id="30" w:author="Rosenberg, Joshua" w:date="2019-01-10T12:11:00Z">
        <w:r w:rsidDel="00A67428">
          <w:delText>This work can compliment past research by showing, for instance</w:delText>
        </w:r>
        <w:r w:rsidR="00F775DB" w:rsidDel="00A67428">
          <w:delText>,</w:delText>
        </w:r>
        <w:r w:rsidDel="00A67428">
          <w:delText xml:space="preserve"> how certain strategies of work with data or how enacting aspects of work with data in particular ways engage learners (two foci of past research). </w:delText>
        </w:r>
      </w:del>
      <w:r>
        <w:t xml:space="preserve">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2017)</w:t>
      </w:r>
      <w:ins w:id="31" w:author="Rosenberg, Joshua" w:date="2019-01-10T12:10:00Z">
        <w:r w:rsidR="00AB0C80">
          <w:t xml:space="preserve">: </w:t>
        </w:r>
      </w:ins>
      <w:del w:id="32" w:author="Rosenberg, Joshua" w:date="2019-01-10T12:10:00Z">
        <w:r w:rsidDel="00AB0C80">
          <w:delText xml:space="preserve">. </w:delText>
        </w:r>
      </w:del>
      <w:r>
        <w:t>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33"/>
      <w:r w:rsidRPr="00D17E96">
        <w:rPr>
          <w:b/>
        </w:rPr>
        <w:t>Engagement</w:t>
      </w:r>
      <w:commentRangeEnd w:id="33"/>
      <w:r w:rsidR="0012000E">
        <w:rPr>
          <w:rStyle w:val="CommentReference"/>
          <w:rFonts w:asciiTheme="minorHAnsi" w:hAnsiTheme="minorHAnsi"/>
        </w:rPr>
        <w:commentReference w:id="33"/>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t>
      </w:r>
      <w:r w:rsidRPr="00D17E96">
        <w:lastRenderedPageBreak/>
        <w:t xml:space="preserve">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w:t>
      </w:r>
      <w:r>
        <w:t>actors on learners' engagement.</w:t>
      </w:r>
    </w:p>
    <w:p w14:paraId="1CDF7D76" w14:textId="59AEA748" w:rsidR="00D17E96" w:rsidRPr="00D17E96" w:rsidDel="003F603A" w:rsidRDefault="00D17E96" w:rsidP="00D17E96">
      <w:pPr>
        <w:pStyle w:val="BodyText"/>
        <w:rPr>
          <w:del w:id="34" w:author="Rosenberg, Joshua" w:date="2019-01-10T12:08:00Z"/>
        </w:rPr>
      </w:pPr>
      <w:r w:rsidRPr="00D17E96">
        <w:t>Engagement in STEM settings shares characteristics with engagement across disciplines, yet there are some distinct aspects to it (Greene, 2015</w:t>
      </w:r>
      <w:ins w:id="35" w:author="Rosenberg, Joshua" w:date="2019-01-10T12:06:00Z">
        <w:r w:rsidR="003F603A">
          <w:t>).</w:t>
        </w:r>
      </w:ins>
      <w:del w:id="36" w:author="Rosenberg, Joshua" w:date="2019-01-10T12:06:00Z">
        <w:r w:rsidRPr="00D17E96" w:rsidDel="003F603A">
          <w:delText>). While one type of engagement—behavioral—is associated with achievement-related outcomes, many STEM practices call for engagement in service of other outcomes, especially around epistemic and agency-related dimensions (Sinatra et al., 2015,).</w:delText>
        </w:r>
      </w:del>
      <w:r w:rsidRPr="00D17E96">
        <w:t xml:space="preserve"> For example, many scholars have defined scientific and engineering practices as cognitive practices, which involve applying </w:t>
      </w:r>
      <w:del w:id="37" w:author="Rosenberg, Joshua" w:date="2019-01-10T12:07:00Z">
        <w:r w:rsidRPr="00D17E96" w:rsidDel="003F603A">
          <w:delText>*</w:delText>
        </w:r>
      </w:del>
      <w:r w:rsidRPr="00D17E96">
        <w:t>epistemic considerations</w:t>
      </w:r>
      <w:ins w:id="38" w:author="Rosenberg, Joshua" w:date="2019-01-10T12:07:00Z">
        <w:r w:rsidR="003F603A">
          <w:t xml:space="preserve"> </w:t>
        </w:r>
      </w:ins>
      <w:del w:id="39" w:author="Rosenberg, Joshua" w:date="2019-01-10T12:07:00Z">
        <w:r w:rsidRPr="00D17E96" w:rsidDel="003F603A">
          <w:delText xml:space="preserve">* </w:delText>
        </w:r>
      </w:del>
      <w:r w:rsidRPr="00D17E96">
        <w:t>around sources of evidence and the nature of explanatory processes (</w:t>
      </w:r>
      <w:del w:id="40" w:author="Rosenberg, Joshua" w:date="2019-01-10T12:07:00Z">
        <w:r w:rsidRPr="00D17E96" w:rsidDel="003F603A">
          <w:delText xml:space="preserve">see </w:delText>
        </w:r>
      </w:del>
      <w:r w:rsidRPr="00D17E96">
        <w:t>Berland et al. 201</w:t>
      </w:r>
      <w:ins w:id="41" w:author="Rosenberg, Joshua" w:date="2019-01-10T12:07:00Z">
        <w:r w:rsidR="003F603A">
          <w:t>).</w:t>
        </w:r>
      </w:ins>
      <w:del w:id="42" w:author="Rosenberg, Joshua" w:date="2019-01-10T12:07:00Z">
        <w:r w:rsidRPr="00D17E96" w:rsidDel="003F603A">
          <w:delText xml:space="preserve">6, Stroupe, 2014). </w:delText>
        </w:r>
      </w:del>
      <w:ins w:id="43" w:author="Rosenberg, Joshua" w:date="2019-01-10T12:08:00Z">
        <w:r w:rsidR="003F603A">
          <w:t xml:space="preserve"> </w:t>
        </w:r>
      </w:ins>
    </w:p>
    <w:p w14:paraId="6890DCB0" w14:textId="6305122D" w:rsidR="00D17E96" w:rsidRPr="00D17E96" w:rsidRDefault="00D17E96" w:rsidP="003F603A">
      <w:pPr>
        <w:pStyle w:val="BodyText"/>
      </w:pPr>
      <w:r w:rsidRPr="00D17E96">
        <w:t>The emphasis on developing new knowledge and capabilities by engaging in STEM practices must be reflected in how the cognitive dimension of engagement is measured. Because of the importance of constructing knowledge to engagement in STEM practices, th</w:t>
      </w:r>
      <w:ins w:id="44" w:author="Rosenberg, Joshua" w:date="2019-01-10T12:08:00Z">
        <w:r w:rsidR="003F603A">
          <w:t xml:space="preserve">en. </w:t>
        </w:r>
      </w:ins>
      <w:del w:id="45" w:author="Rosenberg, Joshua" w:date="2019-01-10T12:08:00Z">
        <w:r w:rsidRPr="00D17E96" w:rsidDel="003F603A">
          <w:delText xml:space="preserve">en, I define cognitive engagement in terms of learning something new or getting better at something. </w:delText>
        </w:r>
      </w:del>
      <w:r w:rsidRPr="00D17E96">
        <w:t xml:space="preserve">While sometimes defined in terms of extra-curricular involvement or following directions, </w:t>
      </w:r>
      <w:del w:id="46" w:author="Rosenberg, Joshua" w:date="2019-01-10T12:08:00Z">
        <w:r w:rsidRPr="00D17E96" w:rsidDel="00DC639B">
          <w:delText xml:space="preserve">I define </w:delText>
        </w:r>
      </w:del>
      <w:r w:rsidRPr="00D17E96">
        <w:t xml:space="preserve">behavioral engagement </w:t>
      </w:r>
      <w:ins w:id="47" w:author="Rosenberg, Joshua" w:date="2019-01-10T12:08:00Z">
        <w:r w:rsidR="00DC639B">
          <w:t>can be considered</w:t>
        </w:r>
      </w:ins>
      <w:del w:id="48" w:author="Rosenberg, Joshua" w:date="2019-01-10T12:08:00Z">
        <w:r w:rsidRPr="00D17E96" w:rsidDel="00DC639B">
          <w:delText>in this study as</w:delText>
        </w:r>
      </w:del>
      <w:r w:rsidRPr="00D17E96">
        <w:t xml:space="preserve"> working hard on learning-related activities (Fredricks et al., 2004; </w:t>
      </w:r>
      <w:r w:rsidRPr="00D17E96">
        <w:lastRenderedPageBreak/>
        <w:t xml:space="preserve">Singh, Granville, &amp; </w:t>
      </w:r>
      <w:proofErr w:type="spellStart"/>
      <w:r w:rsidRPr="00D17E96">
        <w:t>Dika</w:t>
      </w:r>
      <w:proofErr w:type="spellEnd"/>
      <w:r w:rsidRPr="00D17E96">
        <w:t xml:space="preserve">, 2002). Finally, </w:t>
      </w:r>
      <w:del w:id="49" w:author="Rosenberg, Joshua" w:date="2019-01-10T12:08:00Z">
        <w:r w:rsidRPr="00D17E96" w:rsidDel="00DC639B">
          <w:delText xml:space="preserve">I define </w:delText>
        </w:r>
      </w:del>
      <w:r w:rsidRPr="00D17E96">
        <w:t xml:space="preserve">affective engagement </w:t>
      </w:r>
      <w:ins w:id="50" w:author="Rosenberg, Joshua" w:date="2019-01-10T12:08:00Z">
        <w:r w:rsidR="00097511">
          <w:t xml:space="preserve">can be defined </w:t>
        </w:r>
      </w:ins>
      <w:r w:rsidRPr="00D17E96">
        <w:t>as emotional 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6C383321" w:rsidR="00D17E96" w:rsidRPr="00D17E96" w:rsidDel="00A865F2" w:rsidRDefault="00D17E96">
      <w:pPr>
        <w:pStyle w:val="BodyText"/>
        <w:rPr>
          <w:del w:id="51" w:author="Rosenberg, Joshua" w:date="2019-01-10T12:09:00Z"/>
        </w:rPr>
      </w:pPr>
      <w:del w:id="52" w:author="Rosenberg, Joshua" w:date="2019-01-10T12:08:00Z">
        <w:r w:rsidRPr="00D17E96" w:rsidDel="00994987">
          <w:delText>Finally,</w:delText>
        </w:r>
      </w:del>
      <w:ins w:id="53" w:author="Rosenberg, Joshua" w:date="2019-01-10T12:08:00Z">
        <w:r w:rsidR="00994987">
          <w:t>Also,</w:t>
        </w:r>
      </w:ins>
      <w:r w:rsidRPr="00D17E96">
        <w:t xml:space="preserve"> some critical conditions facilitate engagement. Emergent Motivation Theory (EMT; Csikszentmihalyi, 1990), provides a useful lens for understanding these conditions. From EMT, a critical condition for engagement that can change dynamically, from moment to moment, is how difficult individuals perceive an activity to be, or its </w:t>
      </w:r>
      <w:del w:id="54" w:author="Rosenberg, Joshua" w:date="2019-01-10T12:08:00Z">
        <w:r w:rsidRPr="00D17E96" w:rsidDel="00E5665E">
          <w:delText>*</w:delText>
        </w:r>
      </w:del>
      <w:r w:rsidRPr="00D17E96">
        <w:t>perceived challenge</w:t>
      </w:r>
      <w:del w:id="55" w:author="Rosenberg, Joshua" w:date="2019-01-10T12:08:00Z">
        <w:r w:rsidRPr="00D17E96" w:rsidDel="00E5665E">
          <w:delText>*</w:delText>
        </w:r>
      </w:del>
      <w:r w:rsidRPr="00D17E96">
        <w:t xml:space="preserve">. Another critical condition is how good at an activity an individual perceives themselves to be, or their </w:t>
      </w:r>
      <w:del w:id="56" w:author="Rosenberg, Joshua" w:date="2019-01-10T12:08:00Z">
        <w:r w:rsidRPr="00D17E96" w:rsidDel="00E5665E">
          <w:delText>*</w:delText>
        </w:r>
      </w:del>
      <w:r w:rsidRPr="00D17E96">
        <w:t>perceived competence</w:t>
      </w:r>
      <w:del w:id="57" w:author="Rosenberg, Joshua" w:date="2019-01-10T12:08:00Z">
        <w:r w:rsidRPr="00D17E96" w:rsidDel="00E5665E">
          <w:delText>*</w:delText>
        </w:r>
      </w:del>
      <w:r w:rsidRPr="00D17E96">
        <w:t xml:space="preserve">. What is most important--and necessary concerning being engaged--is being both challenged by and </w:t>
      </w:r>
      <w:r>
        <w:t>good at a particular activity</w:t>
      </w:r>
      <w:ins w:id="58" w:author="Rosenberg, Joshua" w:date="2019-01-10T12:09:00Z">
        <w:r w:rsidR="00A865F2">
          <w:t>, past research has found (</w:t>
        </w:r>
      </w:ins>
      <w:proofErr w:type="spellStart"/>
      <w:del w:id="59" w:author="Rosenberg, Joshua" w:date="2019-01-10T12:09:00Z">
        <w:r w:rsidDel="00A865F2">
          <w:delText xml:space="preserve">. </w:delText>
        </w:r>
      </w:del>
    </w:p>
    <w:p w14:paraId="4E82688F" w14:textId="37F92452" w:rsidR="00D17E96" w:rsidRDefault="00D17E96" w:rsidP="00A865F2">
      <w:pPr>
        <w:pStyle w:val="BodyText"/>
        <w:rPr>
          <w:ins w:id="60" w:author="Rosenberg, Joshua" w:date="2019-01-10T12:11:00Z"/>
        </w:rPr>
      </w:pPr>
      <w:del w:id="61" w:author="Rosenberg, Joshua" w:date="2019-01-10T12:09:00Z">
        <w:r w:rsidRPr="00D17E96" w:rsidDel="00A865F2">
          <w:delText xml:space="preserve">Past research has supported this conjecture (Csikszentmihalyi, 1990). As one empirical example, </w:delText>
        </w:r>
      </w:del>
      <w:r w:rsidRPr="00D17E96">
        <w:t>Shernoff</w:t>
      </w:r>
      <w:proofErr w:type="spellEnd"/>
      <w:r w:rsidRPr="00D17E96">
        <w:t xml:space="preserve"> et al.</w:t>
      </w:r>
      <w:ins w:id="62" w:author="Rosenberg, Joshua" w:date="2019-01-10T12:09:00Z">
        <w:r w:rsidR="00A865F2">
          <w:t>, 2</w:t>
        </w:r>
      </w:ins>
      <w:del w:id="63" w:author="Rosenberg, Joshua" w:date="2019-01-10T12:09:00Z">
        <w:r w:rsidRPr="00D17E96" w:rsidDel="00A865F2">
          <w:delText xml:space="preserve"> (2</w:delText>
        </w:r>
      </w:del>
      <w:r w:rsidRPr="00D17E96">
        <w:t>016)</w:t>
      </w:r>
      <w:ins w:id="64" w:author="Rosenberg, Joshua" w:date="2019-01-10T12:09:00Z">
        <w:r w:rsidR="00A865F2">
          <w:t>.</w:t>
        </w:r>
      </w:ins>
      <w:r w:rsidRPr="00D17E96">
        <w:t xml:space="preserve"> </w:t>
      </w:r>
      <w:del w:id="65" w:author="Rosenberg, Joshua" w:date="2019-01-10T12:10:00Z">
        <w:r w:rsidRPr="00D17E96" w:rsidDel="00A865F2">
          <w:delText xml:space="preserve">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w:delText>
        </w:r>
      </w:del>
      <w:r w:rsidRPr="00D17E96">
        <w:t xml:space="preserve">Conceptualizing perceptions of challenge and competence as conditions, rather than factors that influence engagement, </w:t>
      </w:r>
      <w:del w:id="66" w:author="Rosenberg, Joshua" w:date="2019-01-10T12:10:00Z">
        <w:r w:rsidRPr="00D17E96" w:rsidDel="00A865F2">
          <w:delText>is in</w:delText>
        </w:r>
      </w:del>
      <w:ins w:id="67" w:author="Rosenberg, Joshua" w:date="2019-01-10T12:10:00Z">
        <w:r w:rsidR="00A865F2">
          <w:t>can be a</w:t>
        </w:r>
      </w:ins>
      <w:r w:rsidRPr="00D17E96">
        <w:t xml:space="preserve"> recognition of their co-occurrence within individuals, in that youth experience engagement and their perceptions of the activity (perceived challenge) and of themselves (perceive competence) together and at the same time. Thus, these two conditions </w:t>
      </w:r>
      <w:del w:id="68" w:author="Rosenberg, Joshua" w:date="2019-01-10T12:10:00Z">
        <w:r w:rsidRPr="00D17E96" w:rsidDel="00EC0BA2">
          <w:delText>(challenge and competence) are</w:delText>
        </w:r>
      </w:del>
      <w:ins w:id="69" w:author="Rosenberg, Joshua" w:date="2019-01-10T12:10:00Z">
        <w:r w:rsidR="00EC0BA2">
          <w:t>can be</w:t>
        </w:r>
      </w:ins>
      <w:r w:rsidRPr="00D17E96">
        <w:t xml:space="preserve"> considered together with engagement</w:t>
      </w:r>
      <w:ins w:id="70" w:author="Rosenberg, Joshua" w:date="2019-01-10T12:10:00Z">
        <w:r w:rsidR="00EC0BA2">
          <w:t>, as in this the present study.</w:t>
        </w:r>
      </w:ins>
      <w:del w:id="71" w:author="Rosenberg, Joshua" w:date="2019-01-10T12:10:00Z">
        <w:r w:rsidRPr="00D17E96" w:rsidDel="00EC0BA2">
          <w:delText xml:space="preserve"> in this study, as described in the section below on analyzing mult</w:delText>
        </w:r>
        <w:r w:rsidDel="00EC0BA2">
          <w:delText>idimensional data on engagement.</w:delText>
        </w:r>
      </w:del>
    </w:p>
    <w:p w14:paraId="6BF327AA" w14:textId="7A50249F" w:rsidR="00C33880" w:rsidRDefault="00C33880" w:rsidP="00C33880">
      <w:pPr>
        <w:pStyle w:val="BodyText"/>
        <w:ind w:firstLine="0"/>
        <w:rPr>
          <w:ins w:id="72" w:author="Rosenberg, Joshua" w:date="2019-01-10T12:13:00Z"/>
          <w:b/>
        </w:rPr>
      </w:pPr>
      <w:ins w:id="73" w:author="Rosenberg, Joshua" w:date="2019-01-10T12:12:00Z">
        <w:r>
          <w:rPr>
            <w:b/>
          </w:rPr>
          <w:t>Youth Characteristics That May Affect Their Engagement</w:t>
        </w:r>
      </w:ins>
    </w:p>
    <w:p w14:paraId="6F99DFB8" w14:textId="577EDAC9" w:rsidR="00C33880" w:rsidRDefault="00C33880">
      <w:pPr>
        <w:pStyle w:val="BodyText"/>
        <w:rPr>
          <w:ins w:id="74" w:author="Rosenberg, Joshua" w:date="2019-01-10T12:13:00Z"/>
        </w:rPr>
        <w:pPrChange w:id="75" w:author="Rosenberg, Joshua" w:date="2019-01-10T12:15:00Z">
          <w:pPr>
            <w:pStyle w:val="BodyText"/>
            <w:ind w:firstLine="0"/>
          </w:pPr>
        </w:pPrChange>
      </w:pPr>
      <w:ins w:id="76" w:author="Rosenberg, Joshua" w:date="2019-01-10T12:13:00Z">
        <w:r w:rsidRPr="00C33880">
          <w:t>Past research suggests learners or youths' characteristics, such as their interest in the domain of study, impact their cognitive, behavioral, and affective engagement (</w:t>
        </w:r>
        <w:proofErr w:type="spellStart"/>
        <w:r w:rsidRPr="00C33880">
          <w:t>Shernoff</w:t>
        </w:r>
        <w:proofErr w:type="spellEnd"/>
        <w:r w:rsidRPr="00C33880">
          <w:t xml:space="preserve"> et al., 2003; </w:t>
        </w:r>
        <w:proofErr w:type="spellStart"/>
        <w:r w:rsidRPr="00C33880">
          <w:t>Shernoff</w:t>
        </w:r>
        <w:proofErr w:type="spellEnd"/>
        <w:r w:rsidRPr="00C33880">
          <w:t xml:space="preserve"> et al., 2016; </w:t>
        </w:r>
        <w:proofErr w:type="spellStart"/>
        <w:r w:rsidRPr="00C33880">
          <w:t>Shumow</w:t>
        </w:r>
        <w:proofErr w:type="spellEnd"/>
        <w:r w:rsidRPr="00C33880">
          <w:t xml:space="preserve">, Schmidt, &amp; Zaleski, 2013). These are both moment-to-moment, context-dependent conditions that support engagement (like those discussed above, perceptions of challenge and competence) as well as youth-specific factors. These factors are at </w:t>
        </w:r>
        <w:r w:rsidRPr="00C33880">
          <w:lastRenderedPageBreak/>
          <w:t>the level of individual differences (i.e., youths' more stable interest in STEM domains), and may impact engagement, as described in this section.</w:t>
        </w:r>
      </w:ins>
    </w:p>
    <w:p w14:paraId="15FDCB73" w14:textId="01EFB6DA" w:rsidR="00C33880" w:rsidRDefault="00C33880" w:rsidP="00C33880">
      <w:pPr>
        <w:pStyle w:val="BodyText"/>
        <w:rPr>
          <w:ins w:id="77" w:author="Rosenberg, Joshua" w:date="2019-01-10T12:15:00Z"/>
        </w:rPr>
      </w:pPr>
      <w:ins w:id="78" w:author="Rosenberg, Joshua" w:date="2019-01-10T12:13:00Z">
        <w:r w:rsidRPr="00C33880">
          <w:t xml:space="preserve">A factor that can support engagement is how teachers support learning practices (Strati, Schmidt, &amp; Maier, 2017). Particularly concerning work with data, which is demanding not only for learners but also teachers (Lehrer &amp; </w:t>
        </w:r>
        <w:proofErr w:type="spellStart"/>
        <w:r w:rsidRPr="00C33880">
          <w:t>Schauble</w:t>
        </w:r>
        <w:proofErr w:type="spellEnd"/>
        <w:r w:rsidRPr="00C33880">
          <w:t xml:space="preserve">, 2015; Wilkerson, Andrews, Shaban, </w:t>
        </w:r>
        <w:proofErr w:type="spellStart"/>
        <w:r w:rsidRPr="00C33880">
          <w:t>Laina</w:t>
        </w:r>
        <w:proofErr w:type="spellEnd"/>
        <w:r w:rsidRPr="00C33880">
          <w:t>,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ins>
    </w:p>
    <w:p w14:paraId="6B6A1D63" w14:textId="77777777" w:rsidR="008A2EF7" w:rsidRDefault="008A2EF7" w:rsidP="008A2EF7">
      <w:pPr>
        <w:pStyle w:val="BodyText"/>
        <w:ind w:firstLine="0"/>
        <w:rPr>
          <w:ins w:id="79" w:author="Rosenberg, Joshua" w:date="2019-01-10T12:18:00Z"/>
          <w:b/>
        </w:rPr>
      </w:pPr>
      <w:ins w:id="80" w:author="Rosenberg, Joshua" w:date="2019-01-10T12:15:00Z">
        <w:r w:rsidRPr="008A2EF7">
          <w:rPr>
            <w:b/>
            <w:rPrChange w:id="81" w:author="Rosenberg, Joshua" w:date="2019-01-10T12:15:00Z">
              <w:rPr/>
            </w:rPrChange>
          </w:rPr>
          <w:t>The Challenge of Studying Engagement</w:t>
        </w:r>
      </w:ins>
    </w:p>
    <w:p w14:paraId="03542546" w14:textId="3C42D820" w:rsidR="008A2EF7" w:rsidRPr="008A2EF7" w:rsidRDefault="008A2EF7" w:rsidP="008A2EF7">
      <w:pPr>
        <w:pStyle w:val="BodyText"/>
        <w:rPr>
          <w:ins w:id="82" w:author="Rosenberg, Joshua" w:date="2019-01-10T12:17:00Z"/>
        </w:rPr>
      </w:pPr>
      <w:ins w:id="83" w:author="Rosenberg, Joshua" w:date="2019-01-10T12:17:00Z">
        <w:r w:rsidRPr="008A2EF7">
          <w:rPr>
            <w:rFonts w:eastAsiaTheme="majorEastAsia" w:cstheme="majorBidi"/>
            <w:bCs/>
            <w:szCs w:val="32"/>
            <w:u w:val="single"/>
            <w:rPrChange w:id="84" w:author="Rosenberg, Joshua" w:date="2019-01-10T12:18:00Z">
              <w:rPr>
                <w:rFonts w:eastAsiaTheme="majorEastAsia" w:cstheme="majorBidi"/>
                <w:b/>
                <w:bCs/>
                <w:szCs w:val="32"/>
                <w:u w:val="single"/>
              </w:rPr>
            </w:rPrChange>
          </w:rPr>
          <w:t xml:space="preserve">Because of the way engagement has been thought of as having context-dependent characteristics and being multi-dimensional, it is challenging to use engagement (when conceptualized in such a way) in empirical studies. One methodological approach that has benefits concerning the context-dependent and multidimensional nature of engagement is the ESM. Some scholars have explored or extolled benefits to its use in their recent work (e.g., Strati et al., 2017; Turner &amp; Meyer, 2000; Sinatra et al., 2015). This study employs the Experience Sampling Method (ESM; </w:t>
        </w:r>
        <w:proofErr w:type="spellStart"/>
        <w:r w:rsidRPr="008A2EF7">
          <w:rPr>
            <w:rFonts w:eastAsiaTheme="majorEastAsia" w:cstheme="majorBidi"/>
            <w:bCs/>
            <w:szCs w:val="32"/>
            <w:u w:val="single"/>
            <w:rPrChange w:id="85"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86" w:author="Rosenberg, Joshua" w:date="2019-01-10T12:18:00Z">
              <w:rPr>
                <w:rFonts w:eastAsiaTheme="majorEastAsia" w:cstheme="majorBidi"/>
                <w:b/>
                <w:bCs/>
                <w:szCs w:val="32"/>
                <w:u w:val="single"/>
              </w:rPr>
            </w:rPrChange>
          </w:rPr>
          <w:t xml:space="preserve">, Schmidt, &amp; Csikszentmihalyi, 2007) where learners answer short questions about their experience when signaled. ESM involves asking (usually using a </w:t>
        </w:r>
        <w:r w:rsidRPr="008A2EF7">
          <w:rPr>
            <w:rFonts w:eastAsiaTheme="majorEastAsia" w:cstheme="majorBidi"/>
            <w:bCs/>
            <w:szCs w:val="32"/>
            <w:u w:val="single"/>
            <w:rPrChange w:id="87" w:author="Rosenberg, Joshua" w:date="2019-01-10T12:18:00Z">
              <w:rPr>
                <w:rFonts w:eastAsiaTheme="majorEastAsia" w:cstheme="majorBidi"/>
                <w:b/>
                <w:bCs/>
                <w:szCs w:val="32"/>
                <w:u w:val="single"/>
              </w:rPr>
            </w:rPrChange>
          </w:rPr>
          <w:lastRenderedPageBreak/>
          <w:t>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w:t>
        </w:r>
        <w:proofErr w:type="spellStart"/>
        <w:r w:rsidRPr="008A2EF7">
          <w:rPr>
            <w:rFonts w:eastAsiaTheme="majorEastAsia" w:cstheme="majorBidi"/>
            <w:bCs/>
            <w:szCs w:val="32"/>
            <w:u w:val="single"/>
            <w:rPrChange w:id="88" w:author="Rosenberg, Joshua" w:date="2019-01-10T12:18:00Z">
              <w:rPr>
                <w:rFonts w:eastAsiaTheme="majorEastAsia" w:cstheme="majorBidi"/>
                <w:b/>
                <w:bCs/>
                <w:szCs w:val="32"/>
                <w:u w:val="single"/>
              </w:rPr>
            </w:rPrChange>
          </w:rPr>
          <w:t>Hektner</w:t>
        </w:r>
        <w:proofErr w:type="spellEnd"/>
        <w:r w:rsidRPr="008A2EF7">
          <w:rPr>
            <w:rFonts w:eastAsiaTheme="majorEastAsia" w:cstheme="majorBidi"/>
            <w:bCs/>
            <w:szCs w:val="32"/>
            <w:u w:val="single"/>
            <w:rPrChange w:id="89" w:author="Rosenberg, Joshua" w:date="2019-01-10T12:18:00Z">
              <w:rPr>
                <w:rFonts w:eastAsiaTheme="majorEastAsia" w:cstheme="majorBidi"/>
                <w:b/>
                <w:bCs/>
                <w:szCs w:val="32"/>
                <w:u w:val="single"/>
              </w:rPr>
            </w:rPrChange>
          </w:rPr>
          <w:t xml:space="preserve"> et al., 2007). The ESM approach is both sensitive to changes in engagement over time, as well as between learners and allows us to understand engagement and how factors impact it in more nuanced and complex ways (Turner &amp; Meyer, 2000). Though time-consuming to carry out, ESM can be a robust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 *gold standard* for understanding individual’s subjective experience (Schwarz, Kahneman, &amp; Xu, 2009).</w:t>
        </w:r>
      </w:ins>
    </w:p>
    <w:p w14:paraId="57301BFA" w14:textId="3D1FAD9D" w:rsidR="008A2EF7" w:rsidRPr="008A2EF7" w:rsidRDefault="008A2EF7" w:rsidP="008A2EF7">
      <w:pPr>
        <w:pStyle w:val="BodyText"/>
        <w:rPr>
          <w:ins w:id="90" w:author="Rosenberg, Joshua" w:date="2019-01-10T12:15:00Z"/>
        </w:rPr>
      </w:pPr>
      <w:ins w:id="91" w:author="Rosenberg, Joshua" w:date="2019-01-10T12:15:00Z">
        <w:r w:rsidRPr="008A2EF7">
          <w:t xml:space="preserve">One powerful and increasingly widely used way to examine context-dependent constructs, such as engagement, is the use of profiles of, or groups of variables that are measured. This profile approach is especially important given the multidimensional nature of engagement. In past research, profiles are commonly used as part of what is described as person-oriented approaches (Bergman &amp; Magnusson, 1997; Bergman, Magnusson, &amp; El Khouri, 2003), those used to consider the way in which psychological constructs are experienced together and at once in the experiences of learners. There are some recent studies taking a profile approach to the study of engagement (i.e., </w:t>
        </w:r>
        <w:proofErr w:type="spellStart"/>
        <w:r w:rsidRPr="008A2EF7">
          <w:t>Salmela-Aro</w:t>
        </w:r>
        <w:proofErr w:type="spellEnd"/>
        <w:r w:rsidRPr="008A2EF7">
          <w:t xml:space="preserve">, Moeller, Schneider, Spicer, &amp; </w:t>
        </w:r>
        <w:proofErr w:type="spellStart"/>
        <w:r w:rsidRPr="008A2EF7">
          <w:t>Lavonen</w:t>
        </w:r>
        <w:proofErr w:type="spellEnd"/>
        <w:r w:rsidRPr="008A2EF7">
          <w:t xml:space="preserve">, 2016a; </w:t>
        </w:r>
        <w:proofErr w:type="spellStart"/>
        <w:r w:rsidRPr="008A2EF7">
          <w:t>Salmela-Aro</w:t>
        </w:r>
        <w:proofErr w:type="spellEnd"/>
        <w:r w:rsidRPr="008A2EF7">
          <w:t xml:space="preserve">, </w:t>
        </w:r>
        <w:proofErr w:type="spellStart"/>
        <w:r w:rsidRPr="008A2EF7">
          <w:t>Muotka</w:t>
        </w:r>
        <w:proofErr w:type="spellEnd"/>
        <w:r w:rsidRPr="008A2EF7">
          <w:t xml:space="preserve">, </w:t>
        </w:r>
        <w:proofErr w:type="spellStart"/>
        <w:r w:rsidRPr="008A2EF7">
          <w:t>Alho</w:t>
        </w:r>
        <w:proofErr w:type="spellEnd"/>
        <w:r w:rsidRPr="008A2EF7">
          <w:t xml:space="preserve">, </w:t>
        </w:r>
        <w:proofErr w:type="spellStart"/>
        <w:r w:rsidRPr="008A2EF7">
          <w:t>Hakkarainen</w:t>
        </w:r>
        <w:proofErr w:type="spellEnd"/>
        <w:r w:rsidRPr="008A2EF7">
          <w:t xml:space="preserve">, &amp; </w:t>
        </w:r>
        <w:proofErr w:type="spellStart"/>
        <w:r w:rsidRPr="008A2EF7">
          <w:t>Lonka</w:t>
        </w:r>
        <w:proofErr w:type="spellEnd"/>
        <w:r w:rsidRPr="008A2EF7">
          <w:t xml:space="preserve">, 2016b; Van </w:t>
        </w:r>
        <w:proofErr w:type="spellStart"/>
        <w:r w:rsidRPr="008A2EF7">
          <w:t>Rooij</w:t>
        </w:r>
        <w:proofErr w:type="spellEnd"/>
        <w:r w:rsidRPr="008A2EF7">
          <w:t xml:space="preserve">, Jansen, &amp; van de Grift, 2017; Schmidt, </w:t>
        </w:r>
        <w:r w:rsidRPr="008A2EF7">
          <w:lastRenderedPageBreak/>
          <w:t xml:space="preserve">Rosenberg, &amp; </w:t>
        </w:r>
        <w:proofErr w:type="spellStart"/>
        <w:r w:rsidRPr="008A2EF7">
          <w:t>Beymer</w:t>
        </w:r>
        <w:proofErr w:type="spellEnd"/>
        <w:r w:rsidRPr="008A2EF7">
          <w:t xml:space="preserve">, 2018), though none have done so to study youths' engagement in work with data. </w:t>
        </w:r>
      </w:ins>
    </w:p>
    <w:p w14:paraId="6BAE34DD" w14:textId="3A10F981" w:rsidR="008A2EF7" w:rsidRPr="008A2EF7" w:rsidRDefault="008A2EF7" w:rsidP="008A2EF7">
      <w:pPr>
        <w:pStyle w:val="BodyText"/>
        <w:rPr>
          <w:ins w:id="92" w:author="Rosenberg, Joshua" w:date="2019-01-10T12:15:00Z"/>
        </w:rPr>
      </w:pPr>
      <w:ins w:id="93" w:author="Rosenberg, Joshua" w:date="2019-01-10T12:15:00Z">
        <w:r w:rsidRPr="008A2EF7">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through different patterns among its </w:t>
        </w:r>
      </w:ins>
      <w:ins w:id="94" w:author="Rosenberg, Joshua" w:date="2019-01-10T12:16:00Z">
        <w:r>
          <w:t>individual dimensions</w:t>
        </w:r>
      </w:ins>
      <w:ins w:id="95" w:author="Rosenberg, Joshua" w:date="2019-01-10T12:15:00Z">
        <w:r w:rsidRPr="008A2EF7">
          <w:t xml:space="preserve"> (Bergman &amp; Magnusson, 1997; Bergman et al., 2003</w:t>
        </w:r>
      </w:ins>
      <w:ins w:id="96" w:author="Rosenberg, Joshua" w:date="2019-01-10T12:16:00Z">
        <w:r>
          <w:t xml:space="preserve">). </w:t>
        </w:r>
      </w:ins>
      <w:ins w:id="97" w:author="Rosenberg, Joshua" w:date="2019-01-10T12:15:00Z">
        <w:r w:rsidRPr="008A2EF7">
          <w:t xml:space="preserve">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w:t>
        </w:r>
      </w:ins>
    </w:p>
    <w:p w14:paraId="644679AC" w14:textId="44676075" w:rsidR="008A2EF7" w:rsidRPr="00C33880" w:rsidRDefault="008A2EF7" w:rsidP="008A2EF7">
      <w:pPr>
        <w:pStyle w:val="BodyText"/>
        <w:rPr>
          <w:ins w:id="98" w:author="Rosenberg, Joshua" w:date="2019-01-10T12:13:00Z"/>
        </w:rPr>
      </w:pPr>
      <w:ins w:id="99" w:author="Rosenberg, Joshua" w:date="2019-01-10T12:16:00Z">
        <w:r>
          <w:t>Some p</w:t>
        </w:r>
      </w:ins>
      <w:ins w:id="100" w:author="Rosenberg, Joshua" w:date="2019-01-10T12:15:00Z">
        <w:r w:rsidRPr="008A2EF7">
          <w:t>ast studies have considered profiles of cognitive, behavioral, and affective aspects of engagement</w:t>
        </w:r>
      </w:ins>
      <w:ins w:id="101" w:author="Rosenberg, Joshua" w:date="2019-01-10T12:16:00Z">
        <w:r>
          <w:t xml:space="preserve"> </w:t>
        </w:r>
      </w:ins>
      <w:ins w:id="102" w:author="Rosenberg, Joshua" w:date="2019-01-10T12:15:00Z">
        <w:r w:rsidRPr="008A2EF7">
          <w:t>(</w:t>
        </w:r>
      </w:ins>
      <w:ins w:id="103" w:author="Rosenberg, Joshua" w:date="2019-01-10T12:16:00Z">
        <w:r>
          <w:t xml:space="preserve">i.e., </w:t>
        </w:r>
      </w:ins>
      <w:proofErr w:type="spellStart"/>
      <w:ins w:id="104" w:author="Rosenberg, Joshua" w:date="2019-01-10T12:15:00Z">
        <w:r w:rsidRPr="008A2EF7">
          <w:t>Salmela-Aro</w:t>
        </w:r>
        <w:proofErr w:type="spellEnd"/>
        <w:r w:rsidRPr="008A2EF7">
          <w:t xml:space="preserve"> et al., 2016b</w:t>
        </w:r>
      </w:ins>
      <w:ins w:id="105" w:author="Rosenberg, Joshua" w:date="2019-01-10T12:17:00Z">
        <w:r>
          <w:t xml:space="preserve">; </w:t>
        </w:r>
        <w:r w:rsidRPr="008A2EF7">
          <w:t>Schmidt et al., 2018</w:t>
        </w:r>
        <w:r>
          <w:t>)</w:t>
        </w:r>
      </w:ins>
      <w:ins w:id="106" w:author="Rosenberg, Joshua" w:date="2019-01-10T12:15:00Z">
        <w:r w:rsidRPr="008A2EF7">
          <w:t>. A potential way to extend this past research is to account for not only engagement (cognitive, behavioral, and affective), but also the intricately connected perceptions of challenge and competence. This analytic approach is especially important since a profile approach emphasizes the holistic nature of engagement and the impact of not only external but also intra-individual factors. Thus, the profiles of engagement</w:t>
        </w:r>
      </w:ins>
      <w:ins w:id="107" w:author="Rosenberg, Joshua" w:date="2019-01-10T12:17:00Z">
        <w:r>
          <w:t xml:space="preserve"> may usefully include not only the dimensions of engagement, but also youths’</w:t>
        </w:r>
      </w:ins>
      <w:ins w:id="108" w:author="Rosenberg, Joshua" w:date="2019-01-10T12:15:00Z">
        <w:r w:rsidRPr="008A2EF7">
          <w:t xml:space="preserve"> perceptions of how challenging the activity they were doing is and of how competent at the activity they are.</w:t>
        </w:r>
      </w:ins>
    </w:p>
    <w:p w14:paraId="66AB0B54" w14:textId="4C63C663" w:rsidR="00C33880" w:rsidRPr="00015E30" w:rsidDel="00C33880" w:rsidRDefault="00C33880" w:rsidP="00C33880">
      <w:pPr>
        <w:pStyle w:val="BodyText"/>
        <w:rPr>
          <w:del w:id="109" w:author="Rosenberg, Joshua" w:date="2019-01-10T12:13:00Z"/>
        </w:rPr>
      </w:pPr>
    </w:p>
    <w:p w14:paraId="6EC7FC72" w14:textId="152ED3E8" w:rsidR="005F327F" w:rsidRDefault="00AE7D63">
      <w:pPr>
        <w:pStyle w:val="Heading2"/>
      </w:pPr>
      <w:bookmarkStart w:id="110" w:name="need-for-the-present-study"/>
      <w:bookmarkEnd w:id="110"/>
      <w:r>
        <w:t>Need for the Present Study</w:t>
      </w:r>
    </w:p>
    <w:p w14:paraId="092C9B7A" w14:textId="4D206678" w:rsidR="005F327F" w:rsidRDefault="00AE7D63">
      <w:pPr>
        <w:pStyle w:val="FirstParagraph"/>
      </w:pPr>
      <w:r>
        <w:t xml:space="preserve">While many scholars have argued that work with data can be understood in terms of the capabilities learners develop and the outcome learners achieve, there is a need to understand </w:t>
      </w:r>
      <w:r>
        <w:lastRenderedPageBreak/>
        <w:t xml:space="preserve">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Experience Sampling Method (ESM; </w:t>
      </w:r>
      <w:proofErr w:type="spellStart"/>
      <w:r w:rsidR="00D608BD">
        <w:t>Hektner</w:t>
      </w:r>
      <w:proofErr w:type="spellEnd"/>
      <w:r w:rsidR="00D608BD">
        <w:t xml:space="preserve">, Schmidt, &amp;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11" w:name="conceptual-framework-and-research-questi"/>
      <w:bookmarkEnd w:id="111"/>
      <w:r>
        <w:t>Conceptual Framework and Research Questions</w:t>
      </w:r>
    </w:p>
    <w:p w14:paraId="55880CC4" w14:textId="02FFF7D4" w:rsidR="005F327F" w:rsidRDefault="00AE7D63">
      <w:pPr>
        <w:pStyle w:val="FirstParagraph"/>
      </w:pPr>
      <w:commentRangeStart w:id="112"/>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12"/>
      <w:r w:rsidR="002D3631">
        <w:rPr>
          <w:rStyle w:val="CommentReference"/>
          <w:rFonts w:asciiTheme="minorHAnsi" w:hAnsiTheme="minorHAnsi"/>
        </w:rPr>
        <w:commentReference w:id="112"/>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lastRenderedPageBreak/>
        <w:t>How do youth characteristics relate to profiles of engagement?</w:t>
      </w:r>
    </w:p>
    <w:p w14:paraId="2AB5CA4B" w14:textId="77777777" w:rsidR="00AC194B" w:rsidRDefault="00AC194B">
      <w:r>
        <w:rPr>
          <w:noProof/>
        </w:rPr>
        <w:drawing>
          <wp:inline distT="0" distB="0" distL="0" distR="0" wp14:anchorId="701A2EAB" wp14:editId="5452834F">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9C97CDD" w14:textId="77777777" w:rsidR="00331748" w:rsidRDefault="00331748" w:rsidP="00331748">
      <w:pPr>
        <w:pStyle w:val="Heading1"/>
      </w:pPr>
      <w:bookmarkStart w:id="113" w:name="methods"/>
      <w:bookmarkEnd w:id="113"/>
      <w:r>
        <w:t>Method</w:t>
      </w:r>
    </w:p>
    <w:p w14:paraId="41C81762" w14:textId="77777777" w:rsidR="00331748" w:rsidRPr="00422BB9" w:rsidRDefault="00331748" w:rsidP="00331748">
      <w:pPr>
        <w:pStyle w:val="BodyText"/>
        <w:ind w:firstLine="0"/>
      </w:pPr>
      <w:r>
        <w:tab/>
        <w:t xml:space="preserve">In this section, we describe the context and participants, followed by the procedure, measures and their associated data sources, and the data analyses necessary to answer each of the research questions.  </w:t>
      </w:r>
    </w:p>
    <w:p w14:paraId="3435D010" w14:textId="77777777" w:rsidR="00331748" w:rsidRDefault="00331748" w:rsidP="00331748">
      <w:pPr>
        <w:pStyle w:val="Heading2"/>
      </w:pPr>
      <w:r>
        <w:t>Context</w:t>
      </w:r>
    </w:p>
    <w:p w14:paraId="0F7BB7E7" w14:textId="77777777" w:rsidR="00331748" w:rsidRDefault="00331748" w:rsidP="00331748">
      <w:pPr>
        <w:pStyle w:val="FirstParagraph"/>
      </w:pPr>
      <w:r>
        <w:t xml:space="preserve">The setting for the present study was nine out-of-school STEM programs in the Northeastern United States during 2015. Youth spent around three hours per day for four days per week for the approximately four-week programs, which were taught by youth activity leaders and scientists, engineers, and other community members with technical expertise. As can be seen in </w:t>
      </w:r>
      <w:r>
        <w:lastRenderedPageBreak/>
        <w:t xml:space="preserve">the descriptions of the programs provided in Supplementary Materials </w:t>
      </w:r>
      <w:commentRangeStart w:id="114"/>
      <w:r>
        <w:t>A</w:t>
      </w:r>
      <w:commentRangeEnd w:id="114"/>
      <w:r>
        <w:rPr>
          <w:rStyle w:val="CommentReference"/>
          <w:rFonts w:asciiTheme="minorHAnsi" w:hAnsiTheme="minorHAnsi"/>
        </w:rPr>
        <w:commentReference w:id="114"/>
      </w:r>
      <w:r>
        <w:t>, many of the programs aimed to involve youth in work with data.</w:t>
      </w:r>
    </w:p>
    <w:p w14:paraId="184AD457" w14:textId="77777777" w:rsidR="00331748" w:rsidRDefault="00331748" w:rsidP="00331748">
      <w:pPr>
        <w:pStyle w:val="Heading2"/>
      </w:pPr>
      <w:r>
        <w:t>Participants</w:t>
      </w:r>
    </w:p>
    <w:p w14:paraId="09C0C2A9" w14:textId="77777777" w:rsidR="00331748" w:rsidRDefault="00331748" w:rsidP="00331748">
      <w:pPr>
        <w:pStyle w:val="FirstParagraph"/>
      </w:pPr>
      <w:r>
        <w:t>The participants were 203 youth. Participants were from diverse racial and ethnic backgrounds (see Table 1). The mean age of participants was around 13 years old (</w:t>
      </w:r>
      <w:r>
        <w:rPr>
          <w:i/>
        </w:rPr>
        <w:t>M</w:t>
      </w:r>
      <w:r>
        <w:t xml:space="preserve"> = 12.71, </w:t>
      </w:r>
      <w:r>
        <w:rPr>
          <w:i/>
        </w:rPr>
        <w:t>SD</w:t>
      </w:r>
      <w:r>
        <w:t xml:space="preserve"> = 1.70, </w:t>
      </w:r>
      <w:r>
        <w:rPr>
          <w:i/>
        </w:rPr>
        <w:t>min.</w:t>
      </w:r>
      <w:r>
        <w:t xml:space="preserve"> = 10.75, </w:t>
      </w:r>
      <w:r>
        <w:rPr>
          <w:i/>
        </w:rPr>
        <w:t>max.</w:t>
      </w:r>
      <w:r>
        <w:t xml:space="preserve"> = 16.36). </w:t>
      </w:r>
    </w:p>
    <w:p w14:paraId="42F87196" w14:textId="77777777" w:rsidR="00331748" w:rsidRPr="00622B7F" w:rsidRDefault="00331748" w:rsidP="00331748">
      <w:pPr>
        <w:pStyle w:val="BodyText"/>
      </w:pPr>
    </w:p>
    <w:p w14:paraId="502A5711" w14:textId="77777777" w:rsidR="00331748" w:rsidRPr="005B5E88" w:rsidRDefault="00331748" w:rsidP="00331748">
      <w:pPr>
        <w:pStyle w:val="BodyText"/>
        <w:ind w:firstLine="0"/>
      </w:pPr>
      <w:r>
        <w:t>Table 1. Demographic characteristics for participating youth.</w:t>
      </w:r>
    </w:p>
    <w:tbl>
      <w:tblPr>
        <w:tblW w:w="0" w:type="pct"/>
        <w:tblLook w:val="07E0" w:firstRow="1" w:lastRow="1" w:firstColumn="1" w:lastColumn="1" w:noHBand="1" w:noVBand="1"/>
      </w:tblPr>
      <w:tblGrid>
        <w:gridCol w:w="3956"/>
        <w:gridCol w:w="1269"/>
      </w:tblGrid>
      <w:tr w:rsidR="00331748" w14:paraId="74439E7A" w14:textId="77777777" w:rsidTr="0077358F">
        <w:tc>
          <w:tcPr>
            <w:tcW w:w="0" w:type="auto"/>
            <w:tcBorders>
              <w:bottom w:val="single" w:sz="0" w:space="0" w:color="auto"/>
            </w:tcBorders>
            <w:vAlign w:val="bottom"/>
          </w:tcPr>
          <w:p w14:paraId="035AFD46" w14:textId="77777777" w:rsidR="00331748" w:rsidRDefault="00331748" w:rsidP="0077358F">
            <w:pPr>
              <w:pStyle w:val="Compact"/>
              <w:spacing w:line="240" w:lineRule="auto"/>
            </w:pPr>
            <w:r>
              <w:t>Youth</w:t>
            </w:r>
          </w:p>
        </w:tc>
        <w:tc>
          <w:tcPr>
            <w:tcW w:w="0" w:type="auto"/>
            <w:tcBorders>
              <w:bottom w:val="single" w:sz="0" w:space="0" w:color="auto"/>
            </w:tcBorders>
            <w:vAlign w:val="bottom"/>
          </w:tcPr>
          <w:p w14:paraId="54B30E97" w14:textId="77777777" w:rsidR="00331748" w:rsidRDefault="00331748" w:rsidP="0077358F">
            <w:pPr>
              <w:pStyle w:val="Compact"/>
              <w:spacing w:line="240" w:lineRule="auto"/>
              <w:jc w:val="right"/>
            </w:pPr>
            <w:r>
              <w:t>Percentage</w:t>
            </w:r>
          </w:p>
        </w:tc>
      </w:tr>
      <w:tr w:rsidR="00331748" w14:paraId="5E1F8420" w14:textId="77777777" w:rsidTr="0077358F">
        <w:tc>
          <w:tcPr>
            <w:tcW w:w="0" w:type="auto"/>
          </w:tcPr>
          <w:p w14:paraId="6123B68A" w14:textId="77777777" w:rsidR="00331748" w:rsidRDefault="00331748" w:rsidP="0077358F">
            <w:pPr>
              <w:pStyle w:val="Compact"/>
              <w:spacing w:line="240" w:lineRule="auto"/>
            </w:pPr>
            <w:r>
              <w:t>Sex</w:t>
            </w:r>
          </w:p>
        </w:tc>
        <w:tc>
          <w:tcPr>
            <w:tcW w:w="0" w:type="auto"/>
          </w:tcPr>
          <w:p w14:paraId="321EAEAA" w14:textId="77777777" w:rsidR="00331748" w:rsidRDefault="00331748" w:rsidP="0077358F">
            <w:pPr>
              <w:pStyle w:val="Compact"/>
              <w:spacing w:line="240" w:lineRule="auto"/>
              <w:jc w:val="right"/>
            </w:pPr>
            <w:r>
              <w:t>NA</w:t>
            </w:r>
          </w:p>
        </w:tc>
      </w:tr>
      <w:tr w:rsidR="00331748" w14:paraId="74A294C9" w14:textId="77777777" w:rsidTr="0077358F">
        <w:tc>
          <w:tcPr>
            <w:tcW w:w="0" w:type="auto"/>
          </w:tcPr>
          <w:p w14:paraId="7A1CADB1" w14:textId="77777777" w:rsidR="00331748" w:rsidRDefault="00331748" w:rsidP="0077358F">
            <w:pPr>
              <w:pStyle w:val="Compact"/>
              <w:spacing w:line="240" w:lineRule="auto"/>
            </w:pPr>
            <w:r>
              <w:t>Male</w:t>
            </w:r>
          </w:p>
        </w:tc>
        <w:tc>
          <w:tcPr>
            <w:tcW w:w="0" w:type="auto"/>
          </w:tcPr>
          <w:p w14:paraId="394058FC" w14:textId="77777777" w:rsidR="00331748" w:rsidRDefault="00331748" w:rsidP="0077358F">
            <w:pPr>
              <w:pStyle w:val="Compact"/>
              <w:spacing w:line="240" w:lineRule="auto"/>
              <w:jc w:val="right"/>
            </w:pPr>
            <w:r>
              <w:t>50</w:t>
            </w:r>
          </w:p>
        </w:tc>
      </w:tr>
      <w:tr w:rsidR="00331748" w14:paraId="4C4BBCA7" w14:textId="77777777" w:rsidTr="0077358F">
        <w:tc>
          <w:tcPr>
            <w:tcW w:w="0" w:type="auto"/>
          </w:tcPr>
          <w:p w14:paraId="1C32C9AC" w14:textId="77777777" w:rsidR="00331748" w:rsidRDefault="00331748" w:rsidP="0077358F">
            <w:pPr>
              <w:pStyle w:val="Compact"/>
              <w:spacing w:line="240" w:lineRule="auto"/>
            </w:pPr>
            <w:r>
              <w:t>Female</w:t>
            </w:r>
          </w:p>
        </w:tc>
        <w:tc>
          <w:tcPr>
            <w:tcW w:w="0" w:type="auto"/>
          </w:tcPr>
          <w:p w14:paraId="636F9FA1" w14:textId="77777777" w:rsidR="00331748" w:rsidRDefault="00331748" w:rsidP="0077358F">
            <w:pPr>
              <w:pStyle w:val="Compact"/>
              <w:spacing w:line="240" w:lineRule="auto"/>
              <w:jc w:val="right"/>
            </w:pPr>
            <w:r>
              <w:t>50</w:t>
            </w:r>
          </w:p>
        </w:tc>
      </w:tr>
      <w:tr w:rsidR="00331748" w14:paraId="5E1EBC6A" w14:textId="77777777" w:rsidTr="0077358F">
        <w:tc>
          <w:tcPr>
            <w:tcW w:w="0" w:type="auto"/>
          </w:tcPr>
          <w:p w14:paraId="1091325B" w14:textId="77777777" w:rsidR="00331748" w:rsidRDefault="00331748" w:rsidP="0077358F">
            <w:pPr>
              <w:pStyle w:val="Compact"/>
              <w:spacing w:line="240" w:lineRule="auto"/>
            </w:pPr>
            <w:r>
              <w:t>Race/Ethnicity</w:t>
            </w:r>
          </w:p>
        </w:tc>
        <w:tc>
          <w:tcPr>
            <w:tcW w:w="0" w:type="auto"/>
          </w:tcPr>
          <w:p w14:paraId="2D457ED0" w14:textId="77777777" w:rsidR="00331748" w:rsidRDefault="00331748" w:rsidP="0077358F">
            <w:pPr>
              <w:pStyle w:val="Compact"/>
              <w:spacing w:line="240" w:lineRule="auto"/>
              <w:jc w:val="right"/>
            </w:pPr>
            <w:r>
              <w:t>NA</w:t>
            </w:r>
          </w:p>
        </w:tc>
      </w:tr>
      <w:tr w:rsidR="00331748" w14:paraId="21F60410" w14:textId="77777777" w:rsidTr="0077358F">
        <w:tc>
          <w:tcPr>
            <w:tcW w:w="0" w:type="auto"/>
          </w:tcPr>
          <w:p w14:paraId="5C2F19F4" w14:textId="77777777" w:rsidR="00331748" w:rsidRDefault="00331748" w:rsidP="0077358F">
            <w:pPr>
              <w:pStyle w:val="Compact"/>
              <w:spacing w:line="240" w:lineRule="auto"/>
            </w:pPr>
            <w:r>
              <w:t>Hispanic</w:t>
            </w:r>
          </w:p>
        </w:tc>
        <w:tc>
          <w:tcPr>
            <w:tcW w:w="0" w:type="auto"/>
          </w:tcPr>
          <w:p w14:paraId="1603919D" w14:textId="77777777" w:rsidR="00331748" w:rsidRDefault="00331748" w:rsidP="0077358F">
            <w:pPr>
              <w:pStyle w:val="Compact"/>
              <w:spacing w:line="240" w:lineRule="auto"/>
              <w:jc w:val="right"/>
            </w:pPr>
            <w:r>
              <w:t>48</w:t>
            </w:r>
          </w:p>
        </w:tc>
      </w:tr>
      <w:tr w:rsidR="00331748" w14:paraId="7A65768F" w14:textId="77777777" w:rsidTr="0077358F">
        <w:tc>
          <w:tcPr>
            <w:tcW w:w="0" w:type="auto"/>
          </w:tcPr>
          <w:p w14:paraId="76068CFC" w14:textId="77777777" w:rsidR="00331748" w:rsidRDefault="00331748" w:rsidP="0077358F">
            <w:pPr>
              <w:pStyle w:val="Compact"/>
              <w:spacing w:line="240" w:lineRule="auto"/>
            </w:pPr>
            <w:r>
              <w:t>White</w:t>
            </w:r>
          </w:p>
        </w:tc>
        <w:tc>
          <w:tcPr>
            <w:tcW w:w="0" w:type="auto"/>
          </w:tcPr>
          <w:p w14:paraId="745BA212" w14:textId="77777777" w:rsidR="00331748" w:rsidRDefault="00331748" w:rsidP="0077358F">
            <w:pPr>
              <w:pStyle w:val="Compact"/>
              <w:spacing w:line="240" w:lineRule="auto"/>
              <w:jc w:val="right"/>
            </w:pPr>
            <w:r>
              <w:t>6</w:t>
            </w:r>
          </w:p>
        </w:tc>
      </w:tr>
      <w:tr w:rsidR="00331748" w14:paraId="16C3F90E" w14:textId="77777777" w:rsidTr="0077358F">
        <w:tc>
          <w:tcPr>
            <w:tcW w:w="0" w:type="auto"/>
          </w:tcPr>
          <w:p w14:paraId="21824D0E" w14:textId="77777777" w:rsidR="00331748" w:rsidRDefault="00331748" w:rsidP="0077358F">
            <w:pPr>
              <w:pStyle w:val="Compact"/>
              <w:spacing w:line="240" w:lineRule="auto"/>
            </w:pPr>
            <w:r>
              <w:t>Black</w:t>
            </w:r>
          </w:p>
        </w:tc>
        <w:tc>
          <w:tcPr>
            <w:tcW w:w="0" w:type="auto"/>
          </w:tcPr>
          <w:p w14:paraId="1ED2C45D" w14:textId="77777777" w:rsidR="00331748" w:rsidRDefault="00331748" w:rsidP="0077358F">
            <w:pPr>
              <w:pStyle w:val="Compact"/>
              <w:spacing w:line="240" w:lineRule="auto"/>
              <w:jc w:val="right"/>
            </w:pPr>
            <w:r>
              <w:t>36</w:t>
            </w:r>
          </w:p>
        </w:tc>
      </w:tr>
      <w:tr w:rsidR="00331748" w14:paraId="27D7135C" w14:textId="77777777" w:rsidTr="0077358F">
        <w:tc>
          <w:tcPr>
            <w:tcW w:w="0" w:type="auto"/>
          </w:tcPr>
          <w:p w14:paraId="77365CAF" w14:textId="77777777" w:rsidR="00331748" w:rsidRDefault="00331748" w:rsidP="0077358F">
            <w:pPr>
              <w:pStyle w:val="Compact"/>
              <w:spacing w:line="240" w:lineRule="auto"/>
            </w:pPr>
            <w:r>
              <w:t>Multi-racial</w:t>
            </w:r>
          </w:p>
        </w:tc>
        <w:tc>
          <w:tcPr>
            <w:tcW w:w="0" w:type="auto"/>
          </w:tcPr>
          <w:p w14:paraId="7B8E942A" w14:textId="77777777" w:rsidR="00331748" w:rsidRDefault="00331748" w:rsidP="0077358F">
            <w:pPr>
              <w:pStyle w:val="Compact"/>
              <w:spacing w:line="240" w:lineRule="auto"/>
              <w:jc w:val="right"/>
            </w:pPr>
            <w:r>
              <w:t>3</w:t>
            </w:r>
          </w:p>
        </w:tc>
      </w:tr>
      <w:tr w:rsidR="00331748" w14:paraId="017D6D58" w14:textId="77777777" w:rsidTr="0077358F">
        <w:tc>
          <w:tcPr>
            <w:tcW w:w="0" w:type="auto"/>
          </w:tcPr>
          <w:p w14:paraId="010E6CE5" w14:textId="77777777" w:rsidR="00331748" w:rsidRDefault="00331748" w:rsidP="0077358F">
            <w:pPr>
              <w:pStyle w:val="Compact"/>
              <w:spacing w:line="240" w:lineRule="auto"/>
            </w:pPr>
            <w:r>
              <w:t>Asian/Pacific Islander</w:t>
            </w:r>
          </w:p>
        </w:tc>
        <w:tc>
          <w:tcPr>
            <w:tcW w:w="0" w:type="auto"/>
          </w:tcPr>
          <w:p w14:paraId="217430B6" w14:textId="77777777" w:rsidR="00331748" w:rsidRDefault="00331748" w:rsidP="0077358F">
            <w:pPr>
              <w:pStyle w:val="Compact"/>
              <w:spacing w:line="240" w:lineRule="auto"/>
              <w:jc w:val="right"/>
            </w:pPr>
            <w:r>
              <w:t>7</w:t>
            </w:r>
          </w:p>
        </w:tc>
      </w:tr>
      <w:tr w:rsidR="00331748" w14:paraId="44873F6D" w14:textId="77777777" w:rsidTr="0077358F">
        <w:tc>
          <w:tcPr>
            <w:tcW w:w="0" w:type="auto"/>
          </w:tcPr>
          <w:p w14:paraId="43D882ED" w14:textId="77777777" w:rsidR="00331748" w:rsidRDefault="00331748" w:rsidP="0077358F">
            <w:pPr>
              <w:pStyle w:val="Compact"/>
              <w:spacing w:line="240" w:lineRule="auto"/>
            </w:pPr>
            <w:r>
              <w:t>Parent Education</w:t>
            </w:r>
          </w:p>
        </w:tc>
        <w:tc>
          <w:tcPr>
            <w:tcW w:w="0" w:type="auto"/>
          </w:tcPr>
          <w:p w14:paraId="642397E6" w14:textId="77777777" w:rsidR="00331748" w:rsidRDefault="00331748" w:rsidP="0077358F">
            <w:pPr>
              <w:pStyle w:val="Compact"/>
              <w:spacing w:line="240" w:lineRule="auto"/>
              <w:jc w:val="right"/>
            </w:pPr>
            <w:r>
              <w:t>NA</w:t>
            </w:r>
          </w:p>
        </w:tc>
      </w:tr>
      <w:tr w:rsidR="00331748" w14:paraId="60769513" w14:textId="77777777" w:rsidTr="0077358F">
        <w:tc>
          <w:tcPr>
            <w:tcW w:w="0" w:type="auto"/>
          </w:tcPr>
          <w:p w14:paraId="13990F84" w14:textId="77777777" w:rsidR="00331748" w:rsidRDefault="00331748" w:rsidP="0077358F">
            <w:pPr>
              <w:pStyle w:val="Compact"/>
              <w:spacing w:line="240" w:lineRule="auto"/>
            </w:pPr>
            <w:r>
              <w:t>High School or Below</w:t>
            </w:r>
          </w:p>
        </w:tc>
        <w:tc>
          <w:tcPr>
            <w:tcW w:w="0" w:type="auto"/>
          </w:tcPr>
          <w:p w14:paraId="71F50966" w14:textId="77777777" w:rsidR="00331748" w:rsidRDefault="00331748" w:rsidP="0077358F">
            <w:pPr>
              <w:pStyle w:val="Compact"/>
              <w:spacing w:line="240" w:lineRule="auto"/>
              <w:jc w:val="right"/>
            </w:pPr>
            <w:r>
              <w:t>79</w:t>
            </w:r>
          </w:p>
        </w:tc>
      </w:tr>
      <w:tr w:rsidR="00331748" w14:paraId="38B4E91F" w14:textId="77777777" w:rsidTr="0077358F">
        <w:tc>
          <w:tcPr>
            <w:tcW w:w="0" w:type="auto"/>
          </w:tcPr>
          <w:p w14:paraId="4041E008" w14:textId="77777777" w:rsidR="00331748" w:rsidRDefault="00331748" w:rsidP="0077358F">
            <w:pPr>
              <w:pStyle w:val="Compact"/>
              <w:spacing w:line="240" w:lineRule="auto"/>
            </w:pPr>
            <w:r>
              <w:t>Graduated from College (B.A. or B.S.)</w:t>
            </w:r>
          </w:p>
        </w:tc>
        <w:tc>
          <w:tcPr>
            <w:tcW w:w="0" w:type="auto"/>
          </w:tcPr>
          <w:p w14:paraId="3A3C5C7D" w14:textId="77777777" w:rsidR="00331748" w:rsidRDefault="00331748" w:rsidP="0077358F">
            <w:pPr>
              <w:pStyle w:val="Compact"/>
              <w:spacing w:line="240" w:lineRule="auto"/>
              <w:jc w:val="right"/>
            </w:pPr>
            <w:r>
              <w:t>21</w:t>
            </w:r>
          </w:p>
        </w:tc>
      </w:tr>
    </w:tbl>
    <w:p w14:paraId="0F602F91" w14:textId="77777777" w:rsidR="00331748" w:rsidRDefault="00331748" w:rsidP="00331748">
      <w:pPr>
        <w:pStyle w:val="Heading2"/>
      </w:pPr>
      <w:r>
        <w:t>Procedure</w:t>
      </w:r>
    </w:p>
    <w:p w14:paraId="780D9754" w14:textId="77777777" w:rsidR="00331748" w:rsidRDefault="00331748" w:rsidP="00331748">
      <w:pPr>
        <w:pStyle w:val="FirstParagraph"/>
      </w:pPr>
      <w:r>
        <w:t>Before the beginning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3C73608F" w14:textId="77777777" w:rsidR="00331748" w:rsidRDefault="00331748" w:rsidP="00331748">
      <w:pPr>
        <w:pStyle w:val="BodyText"/>
      </w:pPr>
      <w:r>
        <w:lastRenderedPageBreak/>
        <w:t>At the programs’ beginning, youth were introduced to the ESM data collection method. ESM is a method of data collection that involves asking youth to respond to short questions in the context of their daily lives, rather than before or after particular activities—or, in school, before or after a unit or even an entire year (Schmidt, &amp; Csikszentmihalyi, 2007). In this instantiation of ESM, youth were signaled at random times (within intervals, so that the signals were not too near or far apart) to respond to short questions on phones that were provided to youth as a part of the study. ESM data were collected two days each week, for three weeks (weeks 2-4 of the program). Each day, youth were signaled four times</w:t>
      </w:r>
      <w:r>
        <w:rPr>
          <w:rStyle w:val="FootnoteReference"/>
        </w:rPr>
        <w:footnoteReference w:id="1"/>
      </w:r>
      <w:r>
        <w:t>.</w:t>
      </w:r>
    </w:p>
    <w:p w14:paraId="314C2F48" w14:textId="77777777" w:rsidR="00331748" w:rsidRDefault="00331748" w:rsidP="00331748">
      <w:pPr>
        <w:pStyle w:val="BodyText"/>
      </w:pPr>
      <w:r>
        <w:t>In addition to the collection of ESM data during the programs, video data were collected, as well. In all of the programs, about equal video-recording time was dedicated to classroom and field experiences. Video-recording was carried out by research team members on the days during which ESM data were collected. So that the measures relating the video-recording and ESM data can be matched, the videos included a signal from the person doing the video-recording that identified the ESM signal to which youth were signaled to respond.</w:t>
      </w:r>
    </w:p>
    <w:p w14:paraId="52BEB51F" w14:textId="77777777" w:rsidR="00331748" w:rsidRDefault="00331748" w:rsidP="00331748">
      <w:pPr>
        <w:pStyle w:val="BodyText"/>
      </w:pPr>
      <w:r>
        <w:t>Demographic information about youth were collected from the programs.</w:t>
      </w:r>
    </w:p>
    <w:p w14:paraId="7937498A" w14:textId="77777777" w:rsidR="00331748" w:rsidRDefault="00331748" w:rsidP="00331748">
      <w:pPr>
        <w:pStyle w:val="Heading2"/>
      </w:pPr>
      <w:r>
        <w:lastRenderedPageBreak/>
        <w:t>Data Sources and Measures</w:t>
      </w:r>
    </w:p>
    <w:p w14:paraId="590D26D2" w14:textId="77777777" w:rsidR="00331748" w:rsidRDefault="00331748" w:rsidP="00331748">
      <w:pPr>
        <w:pStyle w:val="FirstParagraph"/>
      </w:pPr>
      <w:r>
        <w:t xml:space="preserve">Data sources come from the pre-program survey, ESM, video-recordings, and demographic information. </w:t>
      </w:r>
    </w:p>
    <w:p w14:paraId="68973182" w14:textId="77777777" w:rsidR="00331748" w:rsidRDefault="00331748" w:rsidP="00331748">
      <w:pPr>
        <w:pStyle w:val="Heading3"/>
        <w:framePr w:wrap="around"/>
      </w:pPr>
      <w:r>
        <w:t>ESM measures of engagement for the profiles</w:t>
      </w:r>
    </w:p>
    <w:p w14:paraId="0B5345A9" w14:textId="77777777" w:rsidR="00331748" w:rsidRDefault="00331748" w:rsidP="00331748">
      <w:pPr>
        <w:pStyle w:val="FirstParagraph"/>
        <w:ind w:firstLine="0"/>
      </w:pPr>
      <w:r>
        <w:t>. Measures for engagement were created from five short ESM questions (Table 2). Each of the ESM items consisted of the item text and the following four item response options, of which youth were directed to select one: Not at all (associated with the number 1 on the survey; 1), A little (2), Somewhat (3), and Very Much (4).</w:t>
      </w:r>
    </w:p>
    <w:p w14:paraId="14A41A6C" w14:textId="77777777" w:rsidR="00331748" w:rsidRPr="00937D73" w:rsidRDefault="00331748" w:rsidP="00331748">
      <w:pPr>
        <w:pStyle w:val="BodyText"/>
        <w:ind w:firstLine="0"/>
      </w:pPr>
      <w:r>
        <w:t>Table 2. Items for constructs measured through ESM</w:t>
      </w:r>
    </w:p>
    <w:tbl>
      <w:tblPr>
        <w:tblW w:w="0" w:type="pct"/>
        <w:tblLook w:val="07E0" w:firstRow="1" w:lastRow="1" w:firstColumn="1" w:lastColumn="1" w:noHBand="1" w:noVBand="1"/>
      </w:tblPr>
      <w:tblGrid>
        <w:gridCol w:w="2330"/>
        <w:gridCol w:w="7074"/>
      </w:tblGrid>
      <w:tr w:rsidR="00331748" w14:paraId="00F791EE" w14:textId="77777777" w:rsidTr="0077358F">
        <w:tc>
          <w:tcPr>
            <w:tcW w:w="0" w:type="auto"/>
            <w:tcBorders>
              <w:bottom w:val="single" w:sz="0" w:space="0" w:color="auto"/>
            </w:tcBorders>
            <w:vAlign w:val="bottom"/>
          </w:tcPr>
          <w:p w14:paraId="76965349" w14:textId="77777777" w:rsidR="00331748" w:rsidRDefault="00331748" w:rsidP="0077358F">
            <w:pPr>
              <w:pStyle w:val="Compact"/>
              <w:spacing w:line="240" w:lineRule="auto"/>
            </w:pPr>
            <w:r>
              <w:t>Construct</w:t>
            </w:r>
          </w:p>
        </w:tc>
        <w:tc>
          <w:tcPr>
            <w:tcW w:w="0" w:type="auto"/>
            <w:tcBorders>
              <w:bottom w:val="single" w:sz="0" w:space="0" w:color="auto"/>
            </w:tcBorders>
            <w:vAlign w:val="bottom"/>
          </w:tcPr>
          <w:p w14:paraId="0005FE40" w14:textId="77777777" w:rsidR="00331748" w:rsidRDefault="00331748" w:rsidP="0077358F">
            <w:pPr>
              <w:pStyle w:val="Compact"/>
              <w:spacing w:line="240" w:lineRule="auto"/>
            </w:pPr>
            <w:r>
              <w:t>Item</w:t>
            </w:r>
          </w:p>
        </w:tc>
      </w:tr>
      <w:tr w:rsidR="00331748" w14:paraId="7C33376C" w14:textId="77777777" w:rsidTr="0077358F">
        <w:tc>
          <w:tcPr>
            <w:tcW w:w="0" w:type="auto"/>
          </w:tcPr>
          <w:p w14:paraId="34A5FF2D" w14:textId="77777777" w:rsidR="00331748" w:rsidRDefault="00331748" w:rsidP="0077358F">
            <w:pPr>
              <w:pStyle w:val="Compact"/>
              <w:spacing w:line="240" w:lineRule="auto"/>
            </w:pPr>
            <w:r>
              <w:t>Cognitive engagement</w:t>
            </w:r>
          </w:p>
        </w:tc>
        <w:tc>
          <w:tcPr>
            <w:tcW w:w="0" w:type="auto"/>
          </w:tcPr>
          <w:p w14:paraId="5F3B2CD1" w14:textId="77777777" w:rsidR="00331748" w:rsidRDefault="00331748" w:rsidP="0077358F">
            <w:pPr>
              <w:pStyle w:val="Compact"/>
              <w:spacing w:line="240" w:lineRule="auto"/>
            </w:pPr>
            <w:r>
              <w:t>As you were signaled, were you learning anything or getting better at something?</w:t>
            </w:r>
          </w:p>
        </w:tc>
      </w:tr>
      <w:tr w:rsidR="00331748" w14:paraId="621A7CAD" w14:textId="77777777" w:rsidTr="0077358F">
        <w:tc>
          <w:tcPr>
            <w:tcW w:w="0" w:type="auto"/>
          </w:tcPr>
          <w:p w14:paraId="53E220D8" w14:textId="77777777" w:rsidR="00331748" w:rsidRDefault="00331748" w:rsidP="0077358F">
            <w:pPr>
              <w:pStyle w:val="Compact"/>
              <w:spacing w:line="240" w:lineRule="auto"/>
            </w:pPr>
            <w:r>
              <w:t>Behavioral engagement</w:t>
            </w:r>
          </w:p>
        </w:tc>
        <w:tc>
          <w:tcPr>
            <w:tcW w:w="0" w:type="auto"/>
          </w:tcPr>
          <w:p w14:paraId="2512ECFD" w14:textId="77777777" w:rsidR="00331748" w:rsidRDefault="00331748" w:rsidP="0077358F">
            <w:pPr>
              <w:pStyle w:val="Compact"/>
              <w:spacing w:line="240" w:lineRule="auto"/>
            </w:pPr>
            <w:r>
              <w:t>As you were signaled, how hard were you working?</w:t>
            </w:r>
          </w:p>
        </w:tc>
      </w:tr>
      <w:tr w:rsidR="00331748" w14:paraId="3886E20A" w14:textId="77777777" w:rsidTr="0077358F">
        <w:tc>
          <w:tcPr>
            <w:tcW w:w="0" w:type="auto"/>
          </w:tcPr>
          <w:p w14:paraId="2D2DDFBA" w14:textId="77777777" w:rsidR="00331748" w:rsidRDefault="00331748" w:rsidP="0077358F">
            <w:pPr>
              <w:pStyle w:val="Compact"/>
              <w:spacing w:line="240" w:lineRule="auto"/>
            </w:pPr>
            <w:r>
              <w:t>Affective engagement</w:t>
            </w:r>
          </w:p>
        </w:tc>
        <w:tc>
          <w:tcPr>
            <w:tcW w:w="0" w:type="auto"/>
          </w:tcPr>
          <w:p w14:paraId="53ECA51B" w14:textId="77777777" w:rsidR="00331748" w:rsidRDefault="00331748" w:rsidP="0077358F">
            <w:pPr>
              <w:pStyle w:val="Compact"/>
              <w:spacing w:line="240" w:lineRule="auto"/>
            </w:pPr>
            <w:r>
              <w:t>As you were signaled, did you enjoy what you are doing?</w:t>
            </w:r>
          </w:p>
        </w:tc>
      </w:tr>
      <w:tr w:rsidR="00331748" w14:paraId="70A2BBA9" w14:textId="77777777" w:rsidTr="0077358F">
        <w:tc>
          <w:tcPr>
            <w:tcW w:w="0" w:type="auto"/>
          </w:tcPr>
          <w:p w14:paraId="299A5C52" w14:textId="77777777" w:rsidR="00331748" w:rsidRDefault="00331748" w:rsidP="0077358F">
            <w:pPr>
              <w:pStyle w:val="Compact"/>
              <w:spacing w:line="240" w:lineRule="auto"/>
            </w:pPr>
            <w:r>
              <w:t>Perceived challenge</w:t>
            </w:r>
          </w:p>
        </w:tc>
        <w:tc>
          <w:tcPr>
            <w:tcW w:w="0" w:type="auto"/>
          </w:tcPr>
          <w:p w14:paraId="21D48298" w14:textId="77777777" w:rsidR="00331748" w:rsidRDefault="00331748" w:rsidP="0077358F">
            <w:pPr>
              <w:pStyle w:val="Compact"/>
              <w:spacing w:line="240" w:lineRule="auto"/>
            </w:pPr>
            <w:r>
              <w:t>As you were signaled, how challenging was the main activity?</w:t>
            </w:r>
          </w:p>
        </w:tc>
      </w:tr>
      <w:tr w:rsidR="00331748" w14:paraId="1FF7D5CF" w14:textId="77777777" w:rsidTr="0077358F">
        <w:tc>
          <w:tcPr>
            <w:tcW w:w="0" w:type="auto"/>
          </w:tcPr>
          <w:p w14:paraId="2E06364F" w14:textId="77777777" w:rsidR="00331748" w:rsidRDefault="00331748" w:rsidP="0077358F">
            <w:pPr>
              <w:pStyle w:val="Compact"/>
              <w:spacing w:line="240" w:lineRule="auto"/>
            </w:pPr>
            <w:r>
              <w:t>Perceived competence</w:t>
            </w:r>
          </w:p>
        </w:tc>
        <w:tc>
          <w:tcPr>
            <w:tcW w:w="0" w:type="auto"/>
          </w:tcPr>
          <w:p w14:paraId="3F5E4E8A" w14:textId="77777777" w:rsidR="00331748" w:rsidRDefault="00331748" w:rsidP="0077358F">
            <w:pPr>
              <w:pStyle w:val="Compact"/>
              <w:spacing w:line="240" w:lineRule="auto"/>
            </w:pPr>
            <w:r>
              <w:t>As you were signaled, were you good at the main activity?</w:t>
            </w:r>
          </w:p>
        </w:tc>
      </w:tr>
    </w:tbl>
    <w:p w14:paraId="01D2193B" w14:textId="77777777" w:rsidR="00331748" w:rsidRDefault="00331748" w:rsidP="00331748">
      <w:pPr>
        <w:pStyle w:val="Heading3"/>
        <w:framePr w:wrap="around"/>
      </w:pPr>
      <w:r>
        <w:t>Measures from video for work with data</w:t>
      </w:r>
    </w:p>
    <w:p w14:paraId="741E944B" w14:textId="77777777" w:rsidR="00331748" w:rsidRDefault="00331748" w:rsidP="00331748">
      <w:pPr>
        <w:pStyle w:val="Heading3"/>
        <w:framePr w:wrap="auto" w:vAnchor="margin" w:yAlign="inline"/>
        <w:ind w:firstLine="0"/>
      </w:pPr>
    </w:p>
    <w:p w14:paraId="542BF35D" w14:textId="77777777" w:rsidR="00331748" w:rsidRDefault="00331748" w:rsidP="00331748">
      <w:pPr>
        <w:pStyle w:val="Heading3"/>
        <w:framePr w:wrap="auto" w:vAnchor="margin" w:yAlign="inline"/>
        <w:ind w:firstLine="0"/>
      </w:pPr>
    </w:p>
    <w:p w14:paraId="352419C4" w14:textId="77777777" w:rsidR="00331748" w:rsidRPr="00151872" w:rsidRDefault="00331748" w:rsidP="00331748">
      <w:pPr>
        <w:pStyle w:val="Heading3"/>
        <w:framePr w:wrap="around"/>
        <w:spacing w:line="480" w:lineRule="auto"/>
        <w:rPr>
          <w:b w:val="0"/>
        </w:rPr>
      </w:pPr>
      <w:r w:rsidRPr="00151872">
        <w:rPr>
          <w:b w:val="0"/>
        </w:rPr>
        <w:t xml:space="preserve">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The five aspects of work with data </w:t>
      </w:r>
      <w:r w:rsidRPr="00151872">
        <w:rPr>
          <w:b w:val="0"/>
        </w:rPr>
        <w:lastRenderedPageBreak/>
        <w:t>were identified through codes from the STEM-PQA</w:t>
      </w:r>
      <w:r w:rsidRPr="00151872">
        <w:rPr>
          <w:rStyle w:val="FootnoteReference"/>
          <w:b w:val="0"/>
        </w:rPr>
        <w:footnoteReference w:id="2"/>
      </w:r>
      <w:r w:rsidRPr="00151872">
        <w:rPr>
          <w:b w:val="0"/>
        </w:rPr>
        <w:t xml:space="preserve">, which was designed to describe the types of activities the program leaders were facilitating, as operationalized in Table 3. </w:t>
      </w:r>
    </w:p>
    <w:p w14:paraId="44FD4C05" w14:textId="77777777" w:rsidR="00331748" w:rsidRPr="00E739C7" w:rsidRDefault="00331748" w:rsidP="00331748">
      <w:pPr>
        <w:pStyle w:val="Heading3"/>
        <w:framePr w:wrap="auto" w:vAnchor="margin" w:yAlign="inline"/>
        <w:spacing w:line="480" w:lineRule="auto"/>
        <w:ind w:firstLine="0"/>
        <w:rPr>
          <w:b w:val="0"/>
        </w:rPr>
      </w:pPr>
    </w:p>
    <w:p w14:paraId="445A3129" w14:textId="77777777" w:rsidR="00331748" w:rsidRDefault="00331748" w:rsidP="00331748">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331748" w14:paraId="0C7F533A" w14:textId="77777777" w:rsidTr="0077358F">
        <w:tc>
          <w:tcPr>
            <w:tcW w:w="0" w:type="auto"/>
            <w:tcBorders>
              <w:bottom w:val="single" w:sz="0" w:space="0" w:color="auto"/>
            </w:tcBorders>
            <w:vAlign w:val="bottom"/>
          </w:tcPr>
          <w:p w14:paraId="531CC776" w14:textId="77777777" w:rsidR="00331748" w:rsidRDefault="00331748" w:rsidP="0077358F">
            <w:pPr>
              <w:pStyle w:val="Compact"/>
              <w:spacing w:line="240" w:lineRule="auto"/>
            </w:pPr>
            <w:r>
              <w:t>Code Name</w:t>
            </w:r>
          </w:p>
        </w:tc>
        <w:tc>
          <w:tcPr>
            <w:tcW w:w="0" w:type="auto"/>
            <w:tcBorders>
              <w:bottom w:val="single" w:sz="0" w:space="0" w:color="auto"/>
            </w:tcBorders>
            <w:vAlign w:val="bottom"/>
          </w:tcPr>
          <w:p w14:paraId="121CE458" w14:textId="77777777" w:rsidR="00331748" w:rsidRDefault="00331748" w:rsidP="0077358F">
            <w:pPr>
              <w:pStyle w:val="Compact"/>
              <w:spacing w:line="240" w:lineRule="auto"/>
            </w:pPr>
            <w:r>
              <w:t>Values</w:t>
            </w:r>
          </w:p>
        </w:tc>
        <w:tc>
          <w:tcPr>
            <w:tcW w:w="0" w:type="auto"/>
            <w:tcBorders>
              <w:bottom w:val="single" w:sz="0" w:space="0" w:color="auto"/>
            </w:tcBorders>
            <w:vAlign w:val="bottom"/>
          </w:tcPr>
          <w:p w14:paraId="7970BBB6" w14:textId="77777777" w:rsidR="00331748" w:rsidRDefault="00331748" w:rsidP="0077358F">
            <w:pPr>
              <w:pStyle w:val="Compact"/>
              <w:spacing w:line="240" w:lineRule="auto"/>
            </w:pPr>
            <w:r>
              <w:t>Description</w:t>
            </w:r>
          </w:p>
        </w:tc>
        <w:tc>
          <w:tcPr>
            <w:tcW w:w="0" w:type="auto"/>
            <w:tcBorders>
              <w:bottom w:val="single" w:sz="0" w:space="0" w:color="auto"/>
            </w:tcBorders>
            <w:vAlign w:val="bottom"/>
          </w:tcPr>
          <w:p w14:paraId="74DE3AB6" w14:textId="77777777" w:rsidR="00331748" w:rsidRDefault="00331748" w:rsidP="0077358F">
            <w:pPr>
              <w:pStyle w:val="Compact"/>
              <w:spacing w:line="240" w:lineRule="auto"/>
            </w:pPr>
            <w:r>
              <w:t>Example</w:t>
            </w:r>
          </w:p>
        </w:tc>
      </w:tr>
      <w:tr w:rsidR="00331748" w14:paraId="195002A7" w14:textId="77777777" w:rsidTr="0077358F">
        <w:tc>
          <w:tcPr>
            <w:tcW w:w="0" w:type="auto"/>
          </w:tcPr>
          <w:p w14:paraId="0BA89C55" w14:textId="77777777" w:rsidR="00331748" w:rsidRDefault="00331748" w:rsidP="0077358F">
            <w:pPr>
              <w:pStyle w:val="Compact"/>
              <w:spacing w:line="240" w:lineRule="auto"/>
            </w:pPr>
            <w:r>
              <w:t>Asking questions</w:t>
            </w:r>
          </w:p>
        </w:tc>
        <w:tc>
          <w:tcPr>
            <w:tcW w:w="0" w:type="auto"/>
          </w:tcPr>
          <w:p w14:paraId="5E822E90" w14:textId="77777777" w:rsidR="00331748" w:rsidRDefault="00331748" w:rsidP="0077358F">
            <w:pPr>
              <w:pStyle w:val="Compact"/>
              <w:spacing w:line="240" w:lineRule="auto"/>
            </w:pPr>
            <w:r>
              <w:t>1: Present; 0: Not Present</w:t>
            </w:r>
          </w:p>
        </w:tc>
        <w:tc>
          <w:tcPr>
            <w:tcW w:w="0" w:type="auto"/>
          </w:tcPr>
          <w:p w14:paraId="4341214E" w14:textId="77777777" w:rsidR="00331748" w:rsidRDefault="00331748" w:rsidP="0077358F">
            <w:pPr>
              <w:pStyle w:val="Compact"/>
              <w:spacing w:line="240" w:lineRule="auto"/>
            </w:pPr>
            <w:r>
              <w:t>Discussing and exploring topics to investigate and pose questions.</w:t>
            </w:r>
          </w:p>
        </w:tc>
        <w:tc>
          <w:tcPr>
            <w:tcW w:w="0" w:type="auto"/>
          </w:tcPr>
          <w:p w14:paraId="34A782C1" w14:textId="77777777" w:rsidR="00331748" w:rsidRDefault="00331748" w:rsidP="0077358F">
            <w:pPr>
              <w:pStyle w:val="Compact"/>
              <w:spacing w:line="240" w:lineRule="auto"/>
            </w:pPr>
            <w:r>
              <w:t>Youth generated questions they investigated related to tide ponds in an estuary ecosystem.</w:t>
            </w:r>
          </w:p>
        </w:tc>
      </w:tr>
      <w:tr w:rsidR="00331748" w14:paraId="269C9988" w14:textId="77777777" w:rsidTr="0077358F">
        <w:tc>
          <w:tcPr>
            <w:tcW w:w="0" w:type="auto"/>
          </w:tcPr>
          <w:p w14:paraId="2D8280A8" w14:textId="77777777" w:rsidR="00331748" w:rsidRDefault="00331748" w:rsidP="0077358F">
            <w:pPr>
              <w:pStyle w:val="Compact"/>
              <w:spacing w:line="240" w:lineRule="auto"/>
            </w:pPr>
            <w:r>
              <w:t>Making observations</w:t>
            </w:r>
          </w:p>
        </w:tc>
        <w:tc>
          <w:tcPr>
            <w:tcW w:w="0" w:type="auto"/>
          </w:tcPr>
          <w:p w14:paraId="028E8B85" w14:textId="77777777" w:rsidR="00331748" w:rsidRDefault="00331748" w:rsidP="0077358F">
            <w:pPr>
              <w:pStyle w:val="Compact"/>
              <w:spacing w:line="240" w:lineRule="auto"/>
            </w:pPr>
            <w:r>
              <w:t>1: Present; 0: Not Present</w:t>
            </w:r>
          </w:p>
        </w:tc>
        <w:tc>
          <w:tcPr>
            <w:tcW w:w="0" w:type="auto"/>
          </w:tcPr>
          <w:p w14:paraId="318B22AB" w14:textId="77777777" w:rsidR="00331748" w:rsidRDefault="00331748" w:rsidP="0077358F">
            <w:pPr>
              <w:pStyle w:val="Compact"/>
              <w:spacing w:line="240" w:lineRule="auto"/>
            </w:pPr>
            <w:r>
              <w:t>Watching and noticing what is happening with respect to the phenomena or problem being investigated.</w:t>
            </w:r>
          </w:p>
        </w:tc>
        <w:tc>
          <w:tcPr>
            <w:tcW w:w="0" w:type="auto"/>
          </w:tcPr>
          <w:p w14:paraId="41BDBA30" w14:textId="77777777" w:rsidR="00331748" w:rsidRDefault="00331748" w:rsidP="0077358F">
            <w:pPr>
              <w:pStyle w:val="Compact"/>
              <w:spacing w:line="240" w:lineRule="auto"/>
            </w:pPr>
            <w:r>
              <w:t>Youth observed the projectile motion of an object launched with a catapult.</w:t>
            </w:r>
          </w:p>
        </w:tc>
      </w:tr>
      <w:tr w:rsidR="00331748" w14:paraId="69286227" w14:textId="77777777" w:rsidTr="0077358F">
        <w:tc>
          <w:tcPr>
            <w:tcW w:w="0" w:type="auto"/>
          </w:tcPr>
          <w:p w14:paraId="60BAC4EE" w14:textId="77777777" w:rsidR="00331748" w:rsidRDefault="00331748" w:rsidP="0077358F">
            <w:pPr>
              <w:pStyle w:val="Compact"/>
              <w:spacing w:line="240" w:lineRule="auto"/>
            </w:pPr>
            <w:r>
              <w:t>Generating data</w:t>
            </w:r>
          </w:p>
        </w:tc>
        <w:tc>
          <w:tcPr>
            <w:tcW w:w="0" w:type="auto"/>
          </w:tcPr>
          <w:p w14:paraId="7821C615" w14:textId="77777777" w:rsidR="00331748" w:rsidRDefault="00331748" w:rsidP="0077358F">
            <w:pPr>
              <w:pStyle w:val="Compact"/>
              <w:spacing w:line="240" w:lineRule="auto"/>
            </w:pPr>
            <w:r>
              <w:t>1: Present; 0: Not Present</w:t>
            </w:r>
          </w:p>
        </w:tc>
        <w:tc>
          <w:tcPr>
            <w:tcW w:w="0" w:type="auto"/>
          </w:tcPr>
          <w:p w14:paraId="42B91BD9" w14:textId="77777777" w:rsidR="00331748" w:rsidRDefault="00331748" w:rsidP="0077358F">
            <w:pPr>
              <w:pStyle w:val="Compact"/>
              <w:spacing w:line="240" w:lineRule="auto"/>
            </w:pPr>
            <w:r>
              <w:t>Figuring out how or why to inscribe an observation as data and generating coding frames or measurement tools.</w:t>
            </w:r>
          </w:p>
        </w:tc>
        <w:tc>
          <w:tcPr>
            <w:tcW w:w="0" w:type="auto"/>
          </w:tcPr>
          <w:p w14:paraId="526E365D" w14:textId="77777777" w:rsidR="00331748" w:rsidRDefault="00331748" w:rsidP="0077358F">
            <w:pPr>
              <w:pStyle w:val="Compact"/>
              <w:spacing w:line="240" w:lineRule="auto"/>
            </w:pPr>
            <w:r>
              <w:t>Youth wrote in a table the number of pieces of recyclables they collected in parts of local waterways.</w:t>
            </w:r>
          </w:p>
        </w:tc>
      </w:tr>
      <w:tr w:rsidR="00331748" w14:paraId="4D74501C" w14:textId="77777777" w:rsidTr="0077358F">
        <w:tc>
          <w:tcPr>
            <w:tcW w:w="0" w:type="auto"/>
          </w:tcPr>
          <w:p w14:paraId="4D4A603D" w14:textId="77777777" w:rsidR="00331748" w:rsidRDefault="00331748" w:rsidP="0077358F">
            <w:pPr>
              <w:pStyle w:val="Compact"/>
              <w:spacing w:line="240" w:lineRule="auto"/>
            </w:pPr>
            <w:r>
              <w:t>Data modeling</w:t>
            </w:r>
          </w:p>
        </w:tc>
        <w:tc>
          <w:tcPr>
            <w:tcW w:w="0" w:type="auto"/>
          </w:tcPr>
          <w:p w14:paraId="395AD77B" w14:textId="77777777" w:rsidR="00331748" w:rsidRDefault="00331748" w:rsidP="0077358F">
            <w:pPr>
              <w:pStyle w:val="Compact"/>
              <w:spacing w:line="240" w:lineRule="auto"/>
            </w:pPr>
            <w:r>
              <w:t>1: Present; 0: Not Present</w:t>
            </w:r>
          </w:p>
        </w:tc>
        <w:tc>
          <w:tcPr>
            <w:tcW w:w="0" w:type="auto"/>
          </w:tcPr>
          <w:p w14:paraId="6D0962EC" w14:textId="77777777" w:rsidR="00331748" w:rsidRDefault="00331748" w:rsidP="0077358F">
            <w:pPr>
              <w:pStyle w:val="Compact"/>
              <w:spacing w:line="240" w:lineRule="auto"/>
            </w:pPr>
            <w:r>
              <w:t>Understanding and explaining phenomena using models of the data that account for variability or uncertainty.</w:t>
            </w:r>
          </w:p>
        </w:tc>
        <w:tc>
          <w:tcPr>
            <w:tcW w:w="0" w:type="auto"/>
          </w:tcPr>
          <w:p w14:paraId="1C24DE63" w14:textId="77777777" w:rsidR="00331748" w:rsidRDefault="00331748" w:rsidP="0077358F">
            <w:pPr>
              <w:pStyle w:val="Compact"/>
              <w:spacing w:line="240" w:lineRule="auto"/>
            </w:pPr>
            <w:r>
              <w:t>Youth calculated the average number of plant species found across a number of sites in the field.</w:t>
            </w:r>
          </w:p>
        </w:tc>
      </w:tr>
      <w:tr w:rsidR="00331748" w14:paraId="262D4820" w14:textId="77777777" w:rsidTr="0077358F">
        <w:tc>
          <w:tcPr>
            <w:tcW w:w="0" w:type="auto"/>
          </w:tcPr>
          <w:p w14:paraId="02321B57" w14:textId="77777777" w:rsidR="00331748" w:rsidRDefault="00331748" w:rsidP="0077358F">
            <w:pPr>
              <w:pStyle w:val="Compact"/>
              <w:spacing w:line="240" w:lineRule="auto"/>
            </w:pPr>
            <w:r>
              <w:t>Interpreting and communicating findings</w:t>
            </w:r>
          </w:p>
        </w:tc>
        <w:tc>
          <w:tcPr>
            <w:tcW w:w="0" w:type="auto"/>
          </w:tcPr>
          <w:p w14:paraId="574F91ED" w14:textId="77777777" w:rsidR="00331748" w:rsidRDefault="00331748" w:rsidP="0077358F">
            <w:pPr>
              <w:pStyle w:val="Compact"/>
              <w:spacing w:line="240" w:lineRule="auto"/>
            </w:pPr>
            <w:r>
              <w:t>1: Present; 0: Not Present</w:t>
            </w:r>
          </w:p>
        </w:tc>
        <w:tc>
          <w:tcPr>
            <w:tcW w:w="0" w:type="auto"/>
          </w:tcPr>
          <w:p w14:paraId="229E0938" w14:textId="77777777" w:rsidR="00331748" w:rsidRDefault="00331748" w:rsidP="0077358F">
            <w:pPr>
              <w:pStyle w:val="Compact"/>
              <w:spacing w:line="240" w:lineRule="auto"/>
            </w:pPr>
            <w:r>
              <w:t>Discussing and sharing findings.</w:t>
            </w:r>
          </w:p>
        </w:tc>
        <w:tc>
          <w:tcPr>
            <w:tcW w:w="0" w:type="auto"/>
          </w:tcPr>
          <w:p w14:paraId="23D464D7" w14:textId="77777777" w:rsidR="00331748" w:rsidRDefault="00331748" w:rsidP="0077358F">
            <w:pPr>
              <w:pStyle w:val="Compact"/>
              <w:spacing w:line="240" w:lineRule="auto"/>
            </w:pPr>
            <w:r>
              <w:t>Youth presented the outcomes of an investigation or engineered design in light of a research question or problem.</w:t>
            </w:r>
          </w:p>
        </w:tc>
      </w:tr>
    </w:tbl>
    <w:p w14:paraId="3234BA0F" w14:textId="77777777" w:rsidR="00331748" w:rsidRDefault="00331748" w:rsidP="00331748">
      <w:pPr>
        <w:pStyle w:val="BodyText"/>
      </w:pPr>
      <w:r>
        <w:t xml:space="preserve">Raters contracted by American Institute of Research (AIR) were trained in the use of the Program Quality Assessment tool (PQA), the broader assessment tool for which the STEM-PQA </w:t>
      </w:r>
      <w:r>
        <w:lastRenderedPageBreak/>
        <w:t xml:space="preserve">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2BD2A166" w14:textId="77777777" w:rsidR="00331748" w:rsidRDefault="00331748" w:rsidP="00331748">
      <w:pPr>
        <w:pStyle w:val="Heading3"/>
        <w:framePr w:wrap="around"/>
      </w:pPr>
      <w:r>
        <w:t>Survey measures of pre-interest in STEM</w:t>
      </w:r>
    </w:p>
    <w:p w14:paraId="4A8698A0" w14:textId="77777777" w:rsidR="00331748" w:rsidRDefault="00331748" w:rsidP="00331748">
      <w:pPr>
        <w:pStyle w:val="FirstParagraph"/>
        <w:ind w:firstLine="0"/>
      </w:pPr>
      <w:r>
        <w:t xml:space="preserve">. Three items adapted from </w:t>
      </w:r>
      <w:proofErr w:type="spellStart"/>
      <w:r>
        <w:t>Vandell</w:t>
      </w:r>
      <w:proofErr w:type="spellEnd"/>
      <w:r>
        <w:t xml:space="preserve">, Hall, </w:t>
      </w:r>
      <w:proofErr w:type="spellStart"/>
      <w:r>
        <w:t>O’Cadiz</w:t>
      </w:r>
      <w:proofErr w:type="spellEnd"/>
      <w:r>
        <w:t>, and Karsh (2012) were used to measure youths’ pre-program interest in STEM</w:t>
      </w:r>
      <w:r>
        <w:rPr>
          <w:rStyle w:val="FootnoteReference"/>
        </w:rPr>
        <w:footnoteReference w:id="3"/>
      </w:r>
      <w:r>
        <w:t xml:space="preserve">. Like the ESM measures, youth were asked to report their agreement with the three items on a 1 (A little) to 4 (Very much) scale. Reliability and validity information on this scale is presented in </w:t>
      </w:r>
      <w:proofErr w:type="spellStart"/>
      <w:r>
        <w:t>Vandell</w:t>
      </w:r>
      <w:proofErr w:type="spellEnd"/>
      <w:r>
        <w:t xml:space="preserve"> et al. (2008). The three items were: 1) I am interested in science / mathematics / engineering; 2) At school, science / mathematics / engineering is fun; 3) I have always been fascinated by science / mathematics / engineering).</w:t>
      </w:r>
    </w:p>
    <w:p w14:paraId="289A1269" w14:textId="77777777" w:rsidR="00331748" w:rsidRDefault="00331748" w:rsidP="00331748">
      <w:pPr>
        <w:pStyle w:val="Heading3"/>
        <w:framePr w:wrap="around"/>
      </w:pPr>
      <w:r>
        <w:lastRenderedPageBreak/>
        <w:t>Demographic measures</w:t>
      </w:r>
    </w:p>
    <w:p w14:paraId="39C10948" w14:textId="77777777" w:rsidR="00331748" w:rsidRDefault="00331748" w:rsidP="00331748">
      <w:pPr>
        <w:pStyle w:val="FirstParagraph"/>
        <w:ind w:firstLine="0"/>
      </w:pPr>
      <w:r>
        <w:t>. Demographic information for youths’ gender, and their racial and ethnic group were used to construct demographic variables for gender and membership in an under-represented (in STEM) group; membership in an under-represented group was identified on the basis of youths’ racial and ethnic group being Hispanic, African American, or native American.</w:t>
      </w:r>
    </w:p>
    <w:p w14:paraId="3D8DDF68" w14:textId="77777777" w:rsidR="00331748" w:rsidRDefault="00331748" w:rsidP="00331748">
      <w:pPr>
        <w:pStyle w:val="Heading2"/>
      </w:pPr>
      <w:r>
        <w:t xml:space="preserve">Data </w:t>
      </w:r>
      <w:commentRangeStart w:id="115"/>
      <w:r>
        <w:t>Analysis</w:t>
      </w:r>
      <w:commentRangeEnd w:id="115"/>
      <w:r>
        <w:rPr>
          <w:rStyle w:val="CommentReference"/>
          <w:rFonts w:asciiTheme="minorHAnsi" w:eastAsiaTheme="minorHAnsi" w:hAnsiTheme="minorHAnsi" w:cstheme="minorBidi"/>
          <w:b w:val="0"/>
          <w:bCs w:val="0"/>
        </w:rPr>
        <w:commentReference w:id="115"/>
      </w:r>
    </w:p>
    <w:p w14:paraId="06C060DE" w14:textId="77777777" w:rsidR="00331748" w:rsidRDefault="00331748" w:rsidP="00331748">
      <w:pPr>
        <w:pStyle w:val="BodyText"/>
      </w:pPr>
      <w:r w:rsidRPr="00CF3A84">
        <w:rPr>
          <w:b/>
        </w:rPr>
        <w:t>Preliminary analyses</w:t>
      </w:r>
      <w:r>
        <w:t>. Correlations (first-order Pearson) and the frequency, range, mean (</w:t>
      </w:r>
      <w:r>
        <w:rPr>
          <w:i/>
        </w:rPr>
        <w:t>M</w:t>
      </w:r>
      <w:r>
        <w:t>), and standard deviation (</w:t>
      </w:r>
      <w:r>
        <w:rPr>
          <w:i/>
        </w:rPr>
        <w:t>SD</w:t>
      </w:r>
      <w:r>
        <w:t>) are first reported for all variables. In addition, the frequencies of the codes for aspects of work with data and the numbers of responses by youth, program, and instructional episode are presented.</w:t>
      </w:r>
    </w:p>
    <w:p w14:paraId="1D50CE16" w14:textId="77777777" w:rsidR="00331748" w:rsidRDefault="00331748" w:rsidP="00331748">
      <w:pPr>
        <w:pStyle w:val="Heading3"/>
        <w:framePr w:wrap="around"/>
      </w:pPr>
      <w:r>
        <w:t>Analysis for Research Question #1 (the frequency of work with data)</w:t>
      </w:r>
    </w:p>
    <w:p w14:paraId="3FFEE6A0" w14:textId="77777777" w:rsidR="00331748" w:rsidRDefault="00331748" w:rsidP="00331748">
      <w:pPr>
        <w:pStyle w:val="FirstParagraph"/>
        <w:ind w:firstLine="0"/>
      </w:pPr>
      <w:r>
        <w:t xml:space="preserve">. </w:t>
      </w:r>
    </w:p>
    <w:p w14:paraId="30E270A7" w14:textId="77777777" w:rsidR="00331748" w:rsidRDefault="00331748" w:rsidP="00331748">
      <w:pPr>
        <w:pStyle w:val="BodyText"/>
      </w:pPr>
      <w:r>
        <w:t>The codes for the aspects of work with data (described above in the section on the measures) were counted and presented as a proportion of the number of code-able instructional episodes. Results from this analysis provide initial insight into how often each of the aspects took place during the programs.</w:t>
      </w:r>
    </w:p>
    <w:p w14:paraId="7A08790D" w14:textId="77777777" w:rsidR="00331748" w:rsidRDefault="00331748" w:rsidP="00331748">
      <w:pPr>
        <w:pStyle w:val="Heading3"/>
        <w:framePr w:wrap="around"/>
      </w:pPr>
      <w:r>
        <w:t>Analysis for Research Question #2 (what profiles of engagement emerge)</w:t>
      </w:r>
    </w:p>
    <w:p w14:paraId="3218E561" w14:textId="77777777" w:rsidR="00331748" w:rsidRDefault="00331748" w:rsidP="00331748">
      <w:pPr>
        <w:pStyle w:val="FirstParagraph"/>
        <w:ind w:firstLine="0"/>
      </w:pPr>
      <w:r>
        <w:t xml:space="preserve">. Latent Profile Analysis (LPA; </w:t>
      </w:r>
      <w:proofErr w:type="spellStart"/>
      <w:r>
        <w:t>Harring</w:t>
      </w:r>
      <w:proofErr w:type="spellEnd"/>
      <w:r>
        <w:t xml:space="preserve"> &amp; </w:t>
      </w:r>
      <w:proofErr w:type="spellStart"/>
      <w:r>
        <w:t>Hodis</w:t>
      </w:r>
      <w:proofErr w:type="spellEnd"/>
      <w:r>
        <w:t xml:space="preserve">, 2016; </w:t>
      </w:r>
      <w:proofErr w:type="spellStart"/>
      <w:r>
        <w:t>Muthen</w:t>
      </w:r>
      <w:proofErr w:type="spellEnd"/>
      <w:r>
        <w:t xml:space="preserve">, 2004) were used to identify profiles of engagement. A key benefit of the use of LPA is that it outputs the probability of an observation being a member of a cluster (unlike in cluster analysis). 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w:t>
      </w:r>
      <w:r>
        <w:lastRenderedPageBreak/>
        <w:t xml:space="preserve">type selection-where the type refers to which parameters are estimated–is a crucial topic. For the present study, six model types were considered. The </w:t>
      </w:r>
      <w:proofErr w:type="spellStart"/>
      <w:r w:rsidRPr="006522C8">
        <w:t>tidyLPA</w:t>
      </w:r>
      <w:proofErr w:type="spellEnd"/>
      <w:r w:rsidRPr="006522C8">
        <w:t xml:space="preserve"> package</w:t>
      </w:r>
      <w:r>
        <w:t xml:space="preserve"> (Authors, 2018) and the </w:t>
      </w:r>
      <w:proofErr w:type="spellStart"/>
      <w:r>
        <w:t>MPlus</w:t>
      </w:r>
      <w:proofErr w:type="spellEnd"/>
      <w:r>
        <w:t xml:space="preserve"> software (</w:t>
      </w:r>
      <w:proofErr w:type="spellStart"/>
      <w:r>
        <w:t>Muthen</w:t>
      </w:r>
      <w:proofErr w:type="spellEnd"/>
      <w:r>
        <w:t xml:space="preserve"> &amp; </w:t>
      </w:r>
      <w:proofErr w:type="spellStart"/>
      <w:r>
        <w:t>Muthen</w:t>
      </w:r>
      <w:proofErr w:type="spellEnd"/>
      <w:r>
        <w:t>, 1998-2017) was used to carry out LPA through open-source statistical software we developed.</w:t>
      </w:r>
    </w:p>
    <w:p w14:paraId="0024853F" w14:textId="77777777" w:rsidR="00331748" w:rsidRDefault="00331748" w:rsidP="00331748">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and used as part of subsequent analyses.</w:t>
      </w:r>
    </w:p>
    <w:p w14:paraId="14186E8C" w14:textId="77777777" w:rsidR="00331748" w:rsidRDefault="00331748" w:rsidP="00331748">
      <w:pPr>
        <w:pStyle w:val="Heading3"/>
        <w:framePr w:wrap="around"/>
      </w:pPr>
      <w:r>
        <w:t>Analysis for Research Question #3 (how work with data relate to engagement) and Research Question #4 (how youth characteristics relate to engagement)</w:t>
      </w:r>
    </w:p>
    <w:p w14:paraId="0855AE3B" w14:textId="4A10FB17" w:rsidR="00331748" w:rsidRDefault="00331748">
      <w:pPr>
        <w:pStyle w:val="FirstParagraph"/>
        <w:pPrChange w:id="116" w:author="Rosenberg, Joshua" w:date="2019-01-10T12:19:00Z">
          <w:pPr>
            <w:pStyle w:val="FirstParagraph"/>
            <w:ind w:firstLine="0"/>
          </w:pPr>
        </w:pPrChange>
      </w:pPr>
      <w:del w:id="117" w:author="Rosenberg, Joshua" w:date="2019-01-10T12:19:00Z">
        <w:r w:rsidDel="00EB3ACF">
          <w:delText xml:space="preserve">. </w:delText>
        </w:r>
      </w:del>
      <w:r>
        <w:t xml:space="preserve">For this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Pr>
          <w:i/>
        </w:rPr>
        <w:t>lme4</w:t>
      </w:r>
      <w:r>
        <w:t xml:space="preserve"> R package (Bates, Martin, </w:t>
      </w:r>
      <w:proofErr w:type="spellStart"/>
      <w:r>
        <w:t>Bolker</w:t>
      </w:r>
      <w:proofErr w:type="spellEnd"/>
      <w:r>
        <w:t>, &amp; Walker, 2015) was used. All of the models for this and the subsequent research question use random effects for youth, instructional episode, and program effects</w:t>
      </w:r>
      <w:r>
        <w:rPr>
          <w:rStyle w:val="FootnoteReference"/>
        </w:rPr>
        <w:footnoteReference w:id="4"/>
      </w:r>
      <w:r>
        <w:t>. The probability of a response belonging to the profile was the dependent variable, and the aspects of work with data are the independent variables.</w:t>
      </w:r>
    </w:p>
    <w:p w14:paraId="5A09C636" w14:textId="77777777" w:rsidR="00331748" w:rsidRDefault="00331748" w:rsidP="00331748">
      <w:pPr>
        <w:pStyle w:val="BodyText"/>
      </w:pPr>
      <w:r>
        <w:lastRenderedPageBreak/>
        <w:t>The results are interpreted in terms 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4405DB2B" w14:textId="77777777" w:rsidR="00331748" w:rsidRDefault="00331748" w:rsidP="00331748">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 and URM status were added as predictors along with the aspects of work with data.</w:t>
      </w:r>
    </w:p>
    <w:p w14:paraId="2FB5CC9A" w14:textId="77777777" w:rsidR="00331748" w:rsidRDefault="00331748" w:rsidP="00331748">
      <w:pPr>
        <w:pStyle w:val="Heading1"/>
      </w:pPr>
      <w:r>
        <w:t>Results</w:t>
      </w:r>
    </w:p>
    <w:p w14:paraId="6C76EA76" w14:textId="77777777" w:rsidR="00331748" w:rsidRDefault="00331748" w:rsidP="00331748">
      <w:pPr>
        <w:pStyle w:val="Heading2"/>
      </w:pPr>
      <w:r>
        <w:t>Descriptive statistics for the engagement measures</w:t>
      </w:r>
    </w:p>
    <w:p w14:paraId="290DABC0" w14:textId="77777777" w:rsidR="00331748" w:rsidRDefault="00331748" w:rsidP="00331748">
      <w:pPr>
        <w:pStyle w:val="FirstParagraph"/>
      </w:pPr>
      <w:r>
        <w:t xml:space="preserve">First, descriptive statistics for the five engagement variables that were used to estimate the profiles were </w:t>
      </w:r>
      <w:proofErr w:type="spellStart"/>
      <w:r>
        <w:t>calculated.These</w:t>
      </w:r>
      <w:proofErr w:type="spellEnd"/>
      <w:r>
        <w:t xml:space="preserv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 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w:t>
      </w:r>
    </w:p>
    <w:p w14:paraId="0C82BA66" w14:textId="77777777" w:rsidR="00331748" w:rsidRDefault="00331748" w:rsidP="00331748">
      <w:pPr>
        <w:pStyle w:val="Heading2"/>
      </w:pPr>
      <w:r>
        <w:lastRenderedPageBreak/>
        <w:t>Correlations among the study variables</w:t>
      </w:r>
    </w:p>
    <w:p w14:paraId="0E357FC6" w14:textId="77777777" w:rsidR="00331748" w:rsidRDefault="00331748" w:rsidP="00331748">
      <w:pPr>
        <w:pStyle w:val="FirstParagraph"/>
      </w:pPr>
      <w:r>
        <w:t>Correlations between the variables that were used to create the profiles of engagement and the one other variable which was continuous (rather than a code for groups, in particular youths’ gender and URM status), pre-program interest in STEM (Table 4), were specified. In addition, relations between these variables and those for the five aspects of work with data were identified.</w:t>
      </w:r>
    </w:p>
    <w:p w14:paraId="3573828E" w14:textId="77777777" w:rsidR="00331748" w:rsidRDefault="00331748" w:rsidP="00331748">
      <w:pPr>
        <w:pStyle w:val="BodyText"/>
        <w:ind w:firstLine="0"/>
      </w:pPr>
    </w:p>
    <w:p w14:paraId="2B646132" w14:textId="77777777" w:rsidR="00331748" w:rsidRPr="007F2671" w:rsidRDefault="00331748" w:rsidP="00331748">
      <w:pPr>
        <w:pStyle w:val="BodyText"/>
        <w:ind w:firstLine="0"/>
      </w:pPr>
      <w:r>
        <w:t>Table 4. Bivariate correlations among the study variables</w:t>
      </w:r>
    </w:p>
    <w:tbl>
      <w:tblPr>
        <w:tblW w:w="0" w:type="pct"/>
        <w:jc w:val="center"/>
        <w:tblLook w:val="07E0" w:firstRow="1" w:lastRow="1" w:firstColumn="1" w:lastColumn="1" w:noHBand="1" w:noVBand="1"/>
        <w:tblPrChange w:id="118" w:author="Rosenberg, Joshua" w:date="2019-01-10T12:19:00Z">
          <w:tblPr>
            <w:tblW w:w="0" w:type="pct"/>
            <w:tblLook w:val="07E0" w:firstRow="1" w:lastRow="1" w:firstColumn="1" w:lastColumn="1" w:noHBand="1" w:noVBand="1"/>
          </w:tblPr>
        </w:tblPrChange>
      </w:tblPr>
      <w:tblGrid>
        <w:gridCol w:w="1008"/>
        <w:gridCol w:w="1007"/>
        <w:gridCol w:w="775"/>
        <w:gridCol w:w="761"/>
        <w:gridCol w:w="719"/>
        <w:gridCol w:w="796"/>
        <w:gridCol w:w="863"/>
        <w:gridCol w:w="663"/>
        <w:gridCol w:w="663"/>
        <w:gridCol w:w="676"/>
        <w:gridCol w:w="730"/>
        <w:gridCol w:w="743"/>
        <w:tblGridChange w:id="119">
          <w:tblGrid>
            <w:gridCol w:w="1008"/>
            <w:gridCol w:w="1007"/>
            <w:gridCol w:w="775"/>
            <w:gridCol w:w="761"/>
            <w:gridCol w:w="719"/>
            <w:gridCol w:w="796"/>
            <w:gridCol w:w="863"/>
            <w:gridCol w:w="663"/>
            <w:gridCol w:w="663"/>
            <w:gridCol w:w="676"/>
            <w:gridCol w:w="730"/>
            <w:gridCol w:w="743"/>
          </w:tblGrid>
        </w:tblGridChange>
      </w:tblGrid>
      <w:tr w:rsidR="00331748" w14:paraId="7427B529" w14:textId="77777777" w:rsidTr="00AE0376">
        <w:trPr>
          <w:jc w:val="center"/>
        </w:trPr>
        <w:tc>
          <w:tcPr>
            <w:tcW w:w="0" w:type="auto"/>
            <w:tcBorders>
              <w:bottom w:val="single" w:sz="0" w:space="0" w:color="auto"/>
            </w:tcBorders>
            <w:vAlign w:val="center"/>
            <w:tcPrChange w:id="120" w:author="Rosenberg, Joshua" w:date="2019-01-10T12:19:00Z">
              <w:tcPr>
                <w:tcW w:w="0" w:type="auto"/>
                <w:tcBorders>
                  <w:bottom w:val="single" w:sz="0" w:space="0" w:color="auto"/>
                </w:tcBorders>
                <w:vAlign w:val="bottom"/>
              </w:tcPr>
            </w:tcPrChange>
          </w:tcPr>
          <w:p w14:paraId="44F18C50" w14:textId="77777777" w:rsidR="00331748" w:rsidRDefault="00331748">
            <w:pPr>
              <w:pStyle w:val="Compact"/>
              <w:spacing w:line="240" w:lineRule="auto"/>
              <w:jc w:val="center"/>
              <w:pPrChange w:id="121" w:author="Rosenberg, Joshua" w:date="2019-01-10T12:19:00Z">
                <w:pPr>
                  <w:pStyle w:val="Compact"/>
                  <w:spacing w:line="240" w:lineRule="auto"/>
                </w:pPr>
              </w:pPrChange>
            </w:pPr>
          </w:p>
        </w:tc>
        <w:tc>
          <w:tcPr>
            <w:tcW w:w="0" w:type="auto"/>
            <w:tcBorders>
              <w:bottom w:val="single" w:sz="0" w:space="0" w:color="auto"/>
            </w:tcBorders>
            <w:vAlign w:val="center"/>
            <w:tcPrChange w:id="122" w:author="Rosenberg, Joshua" w:date="2019-01-10T12:19:00Z">
              <w:tcPr>
                <w:tcW w:w="0" w:type="auto"/>
                <w:tcBorders>
                  <w:bottom w:val="single" w:sz="0" w:space="0" w:color="auto"/>
                </w:tcBorders>
                <w:vAlign w:val="bottom"/>
              </w:tcPr>
            </w:tcPrChange>
          </w:tcPr>
          <w:p w14:paraId="01A0A80B" w14:textId="77777777" w:rsidR="00331748" w:rsidRDefault="00331748">
            <w:pPr>
              <w:pStyle w:val="Compact"/>
              <w:spacing w:line="240" w:lineRule="auto"/>
              <w:jc w:val="center"/>
              <w:pPrChange w:id="123" w:author="Rosenberg, Joshua" w:date="2019-01-10T12:19:00Z">
                <w:pPr>
                  <w:pStyle w:val="Compact"/>
                  <w:spacing w:line="240" w:lineRule="auto"/>
                </w:pPr>
              </w:pPrChange>
            </w:pPr>
            <w:r>
              <w:t>Pre-interest</w:t>
            </w:r>
          </w:p>
        </w:tc>
        <w:tc>
          <w:tcPr>
            <w:tcW w:w="0" w:type="auto"/>
            <w:tcBorders>
              <w:bottom w:val="single" w:sz="0" w:space="0" w:color="auto"/>
            </w:tcBorders>
            <w:vAlign w:val="center"/>
            <w:tcPrChange w:id="124" w:author="Rosenberg, Joshua" w:date="2019-01-10T12:19:00Z">
              <w:tcPr>
                <w:tcW w:w="0" w:type="auto"/>
                <w:tcBorders>
                  <w:bottom w:val="single" w:sz="0" w:space="0" w:color="auto"/>
                </w:tcBorders>
                <w:vAlign w:val="bottom"/>
              </w:tcPr>
            </w:tcPrChange>
          </w:tcPr>
          <w:p w14:paraId="0B5B4C58" w14:textId="77777777" w:rsidR="00331748" w:rsidRDefault="00331748">
            <w:pPr>
              <w:pStyle w:val="Compact"/>
              <w:spacing w:line="240" w:lineRule="auto"/>
              <w:jc w:val="center"/>
              <w:pPrChange w:id="125" w:author="Rosenberg, Joshua" w:date="2019-01-10T12:19:00Z">
                <w:pPr>
                  <w:pStyle w:val="Compact"/>
                  <w:spacing w:line="240" w:lineRule="auto"/>
                </w:pPr>
              </w:pPrChange>
            </w:pPr>
            <w:r>
              <w:t xml:space="preserve">Cog. </w:t>
            </w:r>
            <w:proofErr w:type="spellStart"/>
            <w:r>
              <w:t>eng.</w:t>
            </w:r>
            <w:proofErr w:type="spellEnd"/>
          </w:p>
        </w:tc>
        <w:tc>
          <w:tcPr>
            <w:tcW w:w="0" w:type="auto"/>
            <w:tcBorders>
              <w:bottom w:val="single" w:sz="0" w:space="0" w:color="auto"/>
            </w:tcBorders>
            <w:vAlign w:val="center"/>
            <w:tcPrChange w:id="126" w:author="Rosenberg, Joshua" w:date="2019-01-10T12:19:00Z">
              <w:tcPr>
                <w:tcW w:w="0" w:type="auto"/>
                <w:tcBorders>
                  <w:bottom w:val="single" w:sz="0" w:space="0" w:color="auto"/>
                </w:tcBorders>
                <w:vAlign w:val="bottom"/>
              </w:tcPr>
            </w:tcPrChange>
          </w:tcPr>
          <w:p w14:paraId="488C951A" w14:textId="77777777" w:rsidR="00331748" w:rsidRDefault="00331748">
            <w:pPr>
              <w:pStyle w:val="Compact"/>
              <w:spacing w:line="240" w:lineRule="auto"/>
              <w:jc w:val="center"/>
              <w:pPrChange w:id="127"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tcBorders>
              <w:bottom w:val="single" w:sz="0" w:space="0" w:color="auto"/>
            </w:tcBorders>
            <w:vAlign w:val="center"/>
            <w:tcPrChange w:id="128" w:author="Rosenberg, Joshua" w:date="2019-01-10T12:19:00Z">
              <w:tcPr>
                <w:tcW w:w="0" w:type="auto"/>
                <w:tcBorders>
                  <w:bottom w:val="single" w:sz="0" w:space="0" w:color="auto"/>
                </w:tcBorders>
                <w:vAlign w:val="bottom"/>
              </w:tcPr>
            </w:tcPrChange>
          </w:tcPr>
          <w:p w14:paraId="5440D036" w14:textId="77777777" w:rsidR="00331748" w:rsidRDefault="00331748">
            <w:pPr>
              <w:pStyle w:val="Compact"/>
              <w:spacing w:line="240" w:lineRule="auto"/>
              <w:jc w:val="center"/>
              <w:pPrChange w:id="129"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tcBorders>
              <w:bottom w:val="single" w:sz="0" w:space="0" w:color="auto"/>
            </w:tcBorders>
            <w:vAlign w:val="center"/>
            <w:tcPrChange w:id="130" w:author="Rosenberg, Joshua" w:date="2019-01-10T12:19:00Z">
              <w:tcPr>
                <w:tcW w:w="0" w:type="auto"/>
                <w:tcBorders>
                  <w:bottom w:val="single" w:sz="0" w:space="0" w:color="auto"/>
                </w:tcBorders>
                <w:vAlign w:val="bottom"/>
              </w:tcPr>
            </w:tcPrChange>
          </w:tcPr>
          <w:p w14:paraId="55808DF8" w14:textId="77777777" w:rsidR="00331748" w:rsidRDefault="00331748">
            <w:pPr>
              <w:pStyle w:val="Compact"/>
              <w:spacing w:line="240" w:lineRule="auto"/>
              <w:jc w:val="center"/>
              <w:pPrChange w:id="131" w:author="Rosenberg, Joshua" w:date="2019-01-10T12:19:00Z">
                <w:pPr>
                  <w:pStyle w:val="Compact"/>
                  <w:spacing w:line="240" w:lineRule="auto"/>
                </w:pPr>
              </w:pPrChange>
            </w:pPr>
            <w:proofErr w:type="spellStart"/>
            <w:r>
              <w:t>Chall</w:t>
            </w:r>
            <w:proofErr w:type="spellEnd"/>
            <w:r>
              <w:t>.</w:t>
            </w:r>
          </w:p>
        </w:tc>
        <w:tc>
          <w:tcPr>
            <w:tcW w:w="0" w:type="auto"/>
            <w:tcBorders>
              <w:bottom w:val="single" w:sz="0" w:space="0" w:color="auto"/>
            </w:tcBorders>
            <w:vAlign w:val="center"/>
            <w:tcPrChange w:id="132" w:author="Rosenberg, Joshua" w:date="2019-01-10T12:19:00Z">
              <w:tcPr>
                <w:tcW w:w="0" w:type="auto"/>
                <w:tcBorders>
                  <w:bottom w:val="single" w:sz="0" w:space="0" w:color="auto"/>
                </w:tcBorders>
                <w:vAlign w:val="bottom"/>
              </w:tcPr>
            </w:tcPrChange>
          </w:tcPr>
          <w:p w14:paraId="3FD34194" w14:textId="77777777" w:rsidR="00331748" w:rsidRDefault="00331748">
            <w:pPr>
              <w:pStyle w:val="Compact"/>
              <w:spacing w:line="240" w:lineRule="auto"/>
              <w:jc w:val="center"/>
              <w:pPrChange w:id="133" w:author="Rosenberg, Joshua" w:date="2019-01-10T12:19:00Z">
                <w:pPr>
                  <w:pStyle w:val="Compact"/>
                  <w:spacing w:line="240" w:lineRule="auto"/>
                </w:pPr>
              </w:pPrChange>
            </w:pPr>
            <w:r>
              <w:t>Comp.</w:t>
            </w:r>
          </w:p>
        </w:tc>
        <w:tc>
          <w:tcPr>
            <w:tcW w:w="0" w:type="auto"/>
            <w:tcBorders>
              <w:bottom w:val="single" w:sz="0" w:space="0" w:color="auto"/>
            </w:tcBorders>
            <w:vAlign w:val="center"/>
            <w:tcPrChange w:id="134" w:author="Rosenberg, Joshua" w:date="2019-01-10T12:19:00Z">
              <w:tcPr>
                <w:tcW w:w="0" w:type="auto"/>
                <w:tcBorders>
                  <w:bottom w:val="single" w:sz="0" w:space="0" w:color="auto"/>
                </w:tcBorders>
                <w:vAlign w:val="bottom"/>
              </w:tcPr>
            </w:tcPrChange>
          </w:tcPr>
          <w:p w14:paraId="2687A67B" w14:textId="77777777" w:rsidR="00331748" w:rsidRDefault="00331748">
            <w:pPr>
              <w:pStyle w:val="Compact"/>
              <w:spacing w:line="240" w:lineRule="auto"/>
              <w:jc w:val="center"/>
              <w:pPrChange w:id="135" w:author="Rosenberg, Joshua" w:date="2019-01-10T12:19:00Z">
                <w:pPr>
                  <w:pStyle w:val="Compact"/>
                  <w:spacing w:line="240" w:lineRule="auto"/>
                </w:pPr>
              </w:pPrChange>
            </w:pPr>
            <w:r>
              <w:t>Ask.</w:t>
            </w:r>
          </w:p>
        </w:tc>
        <w:tc>
          <w:tcPr>
            <w:tcW w:w="0" w:type="auto"/>
            <w:tcBorders>
              <w:bottom w:val="single" w:sz="0" w:space="0" w:color="auto"/>
            </w:tcBorders>
            <w:vAlign w:val="center"/>
            <w:tcPrChange w:id="136" w:author="Rosenberg, Joshua" w:date="2019-01-10T12:19:00Z">
              <w:tcPr>
                <w:tcW w:w="0" w:type="auto"/>
                <w:tcBorders>
                  <w:bottom w:val="single" w:sz="0" w:space="0" w:color="auto"/>
                </w:tcBorders>
                <w:vAlign w:val="bottom"/>
              </w:tcPr>
            </w:tcPrChange>
          </w:tcPr>
          <w:p w14:paraId="3D0A7CBF" w14:textId="77777777" w:rsidR="00331748" w:rsidRDefault="00331748">
            <w:pPr>
              <w:pStyle w:val="Compact"/>
              <w:spacing w:line="240" w:lineRule="auto"/>
              <w:jc w:val="center"/>
              <w:pPrChange w:id="137" w:author="Rosenberg, Joshua" w:date="2019-01-10T12:19:00Z">
                <w:pPr>
                  <w:pStyle w:val="Compact"/>
                  <w:spacing w:line="240" w:lineRule="auto"/>
                </w:pPr>
              </w:pPrChange>
            </w:pPr>
            <w:r>
              <w:t>Obs.</w:t>
            </w:r>
          </w:p>
        </w:tc>
        <w:tc>
          <w:tcPr>
            <w:tcW w:w="0" w:type="auto"/>
            <w:tcBorders>
              <w:bottom w:val="single" w:sz="0" w:space="0" w:color="auto"/>
            </w:tcBorders>
            <w:vAlign w:val="center"/>
            <w:tcPrChange w:id="138" w:author="Rosenberg, Joshua" w:date="2019-01-10T12:19:00Z">
              <w:tcPr>
                <w:tcW w:w="0" w:type="auto"/>
                <w:tcBorders>
                  <w:bottom w:val="single" w:sz="0" w:space="0" w:color="auto"/>
                </w:tcBorders>
                <w:vAlign w:val="bottom"/>
              </w:tcPr>
            </w:tcPrChange>
          </w:tcPr>
          <w:p w14:paraId="566090D7" w14:textId="77777777" w:rsidR="00331748" w:rsidRDefault="00331748">
            <w:pPr>
              <w:pStyle w:val="Compact"/>
              <w:spacing w:line="240" w:lineRule="auto"/>
              <w:jc w:val="center"/>
              <w:pPrChange w:id="139" w:author="Rosenberg, Joshua" w:date="2019-01-10T12:19:00Z">
                <w:pPr>
                  <w:pStyle w:val="Compact"/>
                  <w:spacing w:line="240" w:lineRule="auto"/>
                </w:pPr>
              </w:pPrChange>
            </w:pPr>
            <w:r>
              <w:t>Gen.</w:t>
            </w:r>
          </w:p>
        </w:tc>
        <w:tc>
          <w:tcPr>
            <w:tcW w:w="0" w:type="auto"/>
            <w:tcBorders>
              <w:bottom w:val="single" w:sz="0" w:space="0" w:color="auto"/>
            </w:tcBorders>
            <w:vAlign w:val="center"/>
            <w:tcPrChange w:id="140" w:author="Rosenberg, Joshua" w:date="2019-01-10T12:19:00Z">
              <w:tcPr>
                <w:tcW w:w="0" w:type="auto"/>
                <w:tcBorders>
                  <w:bottom w:val="single" w:sz="0" w:space="0" w:color="auto"/>
                </w:tcBorders>
                <w:vAlign w:val="bottom"/>
              </w:tcPr>
            </w:tcPrChange>
          </w:tcPr>
          <w:p w14:paraId="51A15FB2" w14:textId="77777777" w:rsidR="00331748" w:rsidRDefault="00331748">
            <w:pPr>
              <w:pStyle w:val="Compact"/>
              <w:spacing w:line="240" w:lineRule="auto"/>
              <w:jc w:val="center"/>
              <w:pPrChange w:id="141" w:author="Rosenberg, Joshua" w:date="2019-01-10T12:19:00Z">
                <w:pPr>
                  <w:pStyle w:val="Compact"/>
                  <w:spacing w:line="240" w:lineRule="auto"/>
                </w:pPr>
              </w:pPrChange>
            </w:pPr>
            <w:r>
              <w:t>Mod.</w:t>
            </w:r>
          </w:p>
        </w:tc>
        <w:tc>
          <w:tcPr>
            <w:tcW w:w="0" w:type="auto"/>
            <w:tcBorders>
              <w:bottom w:val="single" w:sz="0" w:space="0" w:color="auto"/>
            </w:tcBorders>
            <w:vAlign w:val="center"/>
            <w:tcPrChange w:id="142" w:author="Rosenberg, Joshua" w:date="2019-01-10T12:19:00Z">
              <w:tcPr>
                <w:tcW w:w="0" w:type="auto"/>
                <w:tcBorders>
                  <w:bottom w:val="single" w:sz="0" w:space="0" w:color="auto"/>
                </w:tcBorders>
                <w:vAlign w:val="bottom"/>
              </w:tcPr>
            </w:tcPrChange>
          </w:tcPr>
          <w:p w14:paraId="36E11677" w14:textId="77777777" w:rsidR="00331748" w:rsidRDefault="00331748">
            <w:pPr>
              <w:pStyle w:val="Compact"/>
              <w:spacing w:line="240" w:lineRule="auto"/>
              <w:jc w:val="center"/>
              <w:pPrChange w:id="143" w:author="Rosenberg, Joshua" w:date="2019-01-10T12:19:00Z">
                <w:pPr>
                  <w:pStyle w:val="Compact"/>
                  <w:spacing w:line="240" w:lineRule="auto"/>
                </w:pPr>
              </w:pPrChange>
            </w:pPr>
            <w:r>
              <w:t>Com.</w:t>
            </w:r>
          </w:p>
        </w:tc>
      </w:tr>
      <w:tr w:rsidR="00331748" w14:paraId="7E90AF69" w14:textId="77777777" w:rsidTr="00AE0376">
        <w:trPr>
          <w:jc w:val="center"/>
        </w:trPr>
        <w:tc>
          <w:tcPr>
            <w:tcW w:w="0" w:type="auto"/>
            <w:vAlign w:val="center"/>
            <w:tcPrChange w:id="144" w:author="Rosenberg, Joshua" w:date="2019-01-10T12:19:00Z">
              <w:tcPr>
                <w:tcW w:w="0" w:type="auto"/>
              </w:tcPr>
            </w:tcPrChange>
          </w:tcPr>
          <w:p w14:paraId="325DCF3F" w14:textId="77777777" w:rsidR="00331748" w:rsidRDefault="00331748">
            <w:pPr>
              <w:pStyle w:val="Compact"/>
              <w:spacing w:line="240" w:lineRule="auto"/>
              <w:jc w:val="center"/>
              <w:pPrChange w:id="145" w:author="Rosenberg, Joshua" w:date="2019-01-10T12:19:00Z">
                <w:pPr>
                  <w:pStyle w:val="Compact"/>
                  <w:spacing w:line="240" w:lineRule="auto"/>
                </w:pPr>
              </w:pPrChange>
            </w:pPr>
            <w:r>
              <w:t>Pre-interest</w:t>
            </w:r>
          </w:p>
        </w:tc>
        <w:tc>
          <w:tcPr>
            <w:tcW w:w="0" w:type="auto"/>
            <w:vAlign w:val="center"/>
            <w:tcPrChange w:id="146" w:author="Rosenberg, Joshua" w:date="2019-01-10T12:19:00Z">
              <w:tcPr>
                <w:tcW w:w="0" w:type="auto"/>
              </w:tcPr>
            </w:tcPrChange>
          </w:tcPr>
          <w:p w14:paraId="53E46659" w14:textId="77777777" w:rsidR="00331748" w:rsidRDefault="00331748">
            <w:pPr>
              <w:pStyle w:val="Compact"/>
              <w:spacing w:line="240" w:lineRule="auto"/>
              <w:jc w:val="center"/>
              <w:pPrChange w:id="147" w:author="Rosenberg, Joshua" w:date="2019-01-10T12:19:00Z">
                <w:pPr>
                  <w:pStyle w:val="Compact"/>
                  <w:spacing w:line="240" w:lineRule="auto"/>
                </w:pPr>
              </w:pPrChange>
            </w:pPr>
          </w:p>
        </w:tc>
        <w:tc>
          <w:tcPr>
            <w:tcW w:w="0" w:type="auto"/>
            <w:vAlign w:val="center"/>
            <w:tcPrChange w:id="148" w:author="Rosenberg, Joshua" w:date="2019-01-10T12:19:00Z">
              <w:tcPr>
                <w:tcW w:w="0" w:type="auto"/>
              </w:tcPr>
            </w:tcPrChange>
          </w:tcPr>
          <w:p w14:paraId="7C374297" w14:textId="77777777" w:rsidR="00331748" w:rsidRDefault="00331748">
            <w:pPr>
              <w:pStyle w:val="Compact"/>
              <w:spacing w:line="240" w:lineRule="auto"/>
              <w:jc w:val="center"/>
              <w:pPrChange w:id="149" w:author="Rosenberg, Joshua" w:date="2019-01-10T12:19:00Z">
                <w:pPr>
                  <w:pStyle w:val="Compact"/>
                  <w:spacing w:line="240" w:lineRule="auto"/>
                </w:pPr>
              </w:pPrChange>
            </w:pPr>
          </w:p>
        </w:tc>
        <w:tc>
          <w:tcPr>
            <w:tcW w:w="0" w:type="auto"/>
            <w:vAlign w:val="center"/>
            <w:tcPrChange w:id="150" w:author="Rosenberg, Joshua" w:date="2019-01-10T12:19:00Z">
              <w:tcPr>
                <w:tcW w:w="0" w:type="auto"/>
              </w:tcPr>
            </w:tcPrChange>
          </w:tcPr>
          <w:p w14:paraId="6F028806" w14:textId="77777777" w:rsidR="00331748" w:rsidRDefault="00331748">
            <w:pPr>
              <w:pStyle w:val="Compact"/>
              <w:spacing w:line="240" w:lineRule="auto"/>
              <w:jc w:val="center"/>
              <w:pPrChange w:id="151" w:author="Rosenberg, Joshua" w:date="2019-01-10T12:19:00Z">
                <w:pPr>
                  <w:pStyle w:val="Compact"/>
                  <w:spacing w:line="240" w:lineRule="auto"/>
                </w:pPr>
              </w:pPrChange>
            </w:pPr>
          </w:p>
        </w:tc>
        <w:tc>
          <w:tcPr>
            <w:tcW w:w="0" w:type="auto"/>
            <w:vAlign w:val="center"/>
            <w:tcPrChange w:id="152" w:author="Rosenberg, Joshua" w:date="2019-01-10T12:19:00Z">
              <w:tcPr>
                <w:tcW w:w="0" w:type="auto"/>
              </w:tcPr>
            </w:tcPrChange>
          </w:tcPr>
          <w:p w14:paraId="4F29410B" w14:textId="77777777" w:rsidR="00331748" w:rsidRDefault="00331748">
            <w:pPr>
              <w:pStyle w:val="Compact"/>
              <w:spacing w:line="240" w:lineRule="auto"/>
              <w:jc w:val="center"/>
              <w:pPrChange w:id="153" w:author="Rosenberg, Joshua" w:date="2019-01-10T12:19:00Z">
                <w:pPr>
                  <w:pStyle w:val="Compact"/>
                  <w:spacing w:line="240" w:lineRule="auto"/>
                </w:pPr>
              </w:pPrChange>
            </w:pPr>
          </w:p>
        </w:tc>
        <w:tc>
          <w:tcPr>
            <w:tcW w:w="0" w:type="auto"/>
            <w:vAlign w:val="center"/>
            <w:tcPrChange w:id="154" w:author="Rosenberg, Joshua" w:date="2019-01-10T12:19:00Z">
              <w:tcPr>
                <w:tcW w:w="0" w:type="auto"/>
              </w:tcPr>
            </w:tcPrChange>
          </w:tcPr>
          <w:p w14:paraId="7CB12E5D" w14:textId="77777777" w:rsidR="00331748" w:rsidRDefault="00331748">
            <w:pPr>
              <w:pStyle w:val="Compact"/>
              <w:spacing w:line="240" w:lineRule="auto"/>
              <w:jc w:val="center"/>
              <w:pPrChange w:id="155" w:author="Rosenberg, Joshua" w:date="2019-01-10T12:19:00Z">
                <w:pPr>
                  <w:pStyle w:val="Compact"/>
                  <w:spacing w:line="240" w:lineRule="auto"/>
                </w:pPr>
              </w:pPrChange>
            </w:pPr>
          </w:p>
        </w:tc>
        <w:tc>
          <w:tcPr>
            <w:tcW w:w="0" w:type="auto"/>
            <w:vAlign w:val="center"/>
            <w:tcPrChange w:id="156" w:author="Rosenberg, Joshua" w:date="2019-01-10T12:19:00Z">
              <w:tcPr>
                <w:tcW w:w="0" w:type="auto"/>
              </w:tcPr>
            </w:tcPrChange>
          </w:tcPr>
          <w:p w14:paraId="344CB127" w14:textId="77777777" w:rsidR="00331748" w:rsidRDefault="00331748">
            <w:pPr>
              <w:pStyle w:val="Compact"/>
              <w:spacing w:line="240" w:lineRule="auto"/>
              <w:jc w:val="center"/>
              <w:pPrChange w:id="157" w:author="Rosenberg, Joshua" w:date="2019-01-10T12:19:00Z">
                <w:pPr>
                  <w:pStyle w:val="Compact"/>
                  <w:spacing w:line="240" w:lineRule="auto"/>
                </w:pPr>
              </w:pPrChange>
            </w:pPr>
          </w:p>
        </w:tc>
        <w:tc>
          <w:tcPr>
            <w:tcW w:w="0" w:type="auto"/>
            <w:vAlign w:val="center"/>
            <w:tcPrChange w:id="158" w:author="Rosenberg, Joshua" w:date="2019-01-10T12:19:00Z">
              <w:tcPr>
                <w:tcW w:w="0" w:type="auto"/>
              </w:tcPr>
            </w:tcPrChange>
          </w:tcPr>
          <w:p w14:paraId="7D34F94F" w14:textId="77777777" w:rsidR="00331748" w:rsidRDefault="00331748">
            <w:pPr>
              <w:pStyle w:val="Compact"/>
              <w:spacing w:line="240" w:lineRule="auto"/>
              <w:jc w:val="center"/>
              <w:pPrChange w:id="159" w:author="Rosenberg, Joshua" w:date="2019-01-10T12:19:00Z">
                <w:pPr>
                  <w:pStyle w:val="Compact"/>
                  <w:spacing w:line="240" w:lineRule="auto"/>
                </w:pPr>
              </w:pPrChange>
            </w:pPr>
          </w:p>
        </w:tc>
        <w:tc>
          <w:tcPr>
            <w:tcW w:w="0" w:type="auto"/>
            <w:vAlign w:val="center"/>
            <w:tcPrChange w:id="160" w:author="Rosenberg, Joshua" w:date="2019-01-10T12:19:00Z">
              <w:tcPr>
                <w:tcW w:w="0" w:type="auto"/>
              </w:tcPr>
            </w:tcPrChange>
          </w:tcPr>
          <w:p w14:paraId="744D4B39" w14:textId="77777777" w:rsidR="00331748" w:rsidRDefault="00331748">
            <w:pPr>
              <w:pStyle w:val="Compact"/>
              <w:spacing w:line="240" w:lineRule="auto"/>
              <w:jc w:val="center"/>
              <w:pPrChange w:id="161" w:author="Rosenberg, Joshua" w:date="2019-01-10T12:19:00Z">
                <w:pPr>
                  <w:pStyle w:val="Compact"/>
                  <w:spacing w:line="240" w:lineRule="auto"/>
                </w:pPr>
              </w:pPrChange>
            </w:pPr>
          </w:p>
        </w:tc>
        <w:tc>
          <w:tcPr>
            <w:tcW w:w="0" w:type="auto"/>
            <w:vAlign w:val="center"/>
            <w:tcPrChange w:id="162" w:author="Rosenberg, Joshua" w:date="2019-01-10T12:19:00Z">
              <w:tcPr>
                <w:tcW w:w="0" w:type="auto"/>
              </w:tcPr>
            </w:tcPrChange>
          </w:tcPr>
          <w:p w14:paraId="544BCFE7" w14:textId="77777777" w:rsidR="00331748" w:rsidRDefault="00331748">
            <w:pPr>
              <w:pStyle w:val="Compact"/>
              <w:spacing w:line="240" w:lineRule="auto"/>
              <w:jc w:val="center"/>
              <w:pPrChange w:id="163" w:author="Rosenberg, Joshua" w:date="2019-01-10T12:19:00Z">
                <w:pPr>
                  <w:pStyle w:val="Compact"/>
                  <w:spacing w:line="240" w:lineRule="auto"/>
                </w:pPr>
              </w:pPrChange>
            </w:pPr>
          </w:p>
        </w:tc>
        <w:tc>
          <w:tcPr>
            <w:tcW w:w="0" w:type="auto"/>
            <w:vAlign w:val="center"/>
            <w:tcPrChange w:id="164" w:author="Rosenberg, Joshua" w:date="2019-01-10T12:19:00Z">
              <w:tcPr>
                <w:tcW w:w="0" w:type="auto"/>
              </w:tcPr>
            </w:tcPrChange>
          </w:tcPr>
          <w:p w14:paraId="7B73B70B" w14:textId="77777777" w:rsidR="00331748" w:rsidRDefault="00331748">
            <w:pPr>
              <w:pStyle w:val="Compact"/>
              <w:spacing w:line="240" w:lineRule="auto"/>
              <w:jc w:val="center"/>
              <w:pPrChange w:id="165" w:author="Rosenberg, Joshua" w:date="2019-01-10T12:19:00Z">
                <w:pPr>
                  <w:pStyle w:val="Compact"/>
                  <w:spacing w:line="240" w:lineRule="auto"/>
                </w:pPr>
              </w:pPrChange>
            </w:pPr>
          </w:p>
        </w:tc>
        <w:tc>
          <w:tcPr>
            <w:tcW w:w="0" w:type="auto"/>
            <w:vAlign w:val="center"/>
            <w:tcPrChange w:id="166" w:author="Rosenberg, Joshua" w:date="2019-01-10T12:19:00Z">
              <w:tcPr>
                <w:tcW w:w="0" w:type="auto"/>
              </w:tcPr>
            </w:tcPrChange>
          </w:tcPr>
          <w:p w14:paraId="214210F1" w14:textId="77777777" w:rsidR="00331748" w:rsidRDefault="00331748">
            <w:pPr>
              <w:pStyle w:val="Compact"/>
              <w:spacing w:line="240" w:lineRule="auto"/>
              <w:jc w:val="center"/>
              <w:pPrChange w:id="167" w:author="Rosenberg, Joshua" w:date="2019-01-10T12:19:00Z">
                <w:pPr>
                  <w:pStyle w:val="Compact"/>
                  <w:spacing w:line="240" w:lineRule="auto"/>
                </w:pPr>
              </w:pPrChange>
            </w:pPr>
          </w:p>
        </w:tc>
      </w:tr>
      <w:tr w:rsidR="00331748" w14:paraId="265A2DBD" w14:textId="77777777" w:rsidTr="00AE0376">
        <w:trPr>
          <w:jc w:val="center"/>
        </w:trPr>
        <w:tc>
          <w:tcPr>
            <w:tcW w:w="0" w:type="auto"/>
            <w:vAlign w:val="center"/>
            <w:tcPrChange w:id="168" w:author="Rosenberg, Joshua" w:date="2019-01-10T12:19:00Z">
              <w:tcPr>
                <w:tcW w:w="0" w:type="auto"/>
              </w:tcPr>
            </w:tcPrChange>
          </w:tcPr>
          <w:p w14:paraId="0FA64263" w14:textId="77777777" w:rsidR="00331748" w:rsidRDefault="00331748">
            <w:pPr>
              <w:pStyle w:val="Compact"/>
              <w:spacing w:line="240" w:lineRule="auto"/>
              <w:jc w:val="center"/>
              <w:pPrChange w:id="169" w:author="Rosenberg, Joshua" w:date="2019-01-10T12:19:00Z">
                <w:pPr>
                  <w:pStyle w:val="Compact"/>
                  <w:spacing w:line="240" w:lineRule="auto"/>
                </w:pPr>
              </w:pPrChange>
            </w:pPr>
            <w:r>
              <w:t xml:space="preserve">Cog. </w:t>
            </w:r>
            <w:proofErr w:type="spellStart"/>
            <w:r>
              <w:t>eng.</w:t>
            </w:r>
            <w:proofErr w:type="spellEnd"/>
          </w:p>
        </w:tc>
        <w:tc>
          <w:tcPr>
            <w:tcW w:w="0" w:type="auto"/>
            <w:vAlign w:val="center"/>
            <w:tcPrChange w:id="170" w:author="Rosenberg, Joshua" w:date="2019-01-10T12:19:00Z">
              <w:tcPr>
                <w:tcW w:w="0" w:type="auto"/>
              </w:tcPr>
            </w:tcPrChange>
          </w:tcPr>
          <w:p w14:paraId="784D9186" w14:textId="77777777" w:rsidR="00331748" w:rsidRDefault="00331748">
            <w:pPr>
              <w:pStyle w:val="Compact"/>
              <w:spacing w:line="240" w:lineRule="auto"/>
              <w:jc w:val="center"/>
              <w:pPrChange w:id="171" w:author="Rosenberg, Joshua" w:date="2019-01-10T12:19:00Z">
                <w:pPr>
                  <w:pStyle w:val="Compact"/>
                  <w:spacing w:line="240" w:lineRule="auto"/>
                </w:pPr>
              </w:pPrChange>
            </w:pPr>
            <w:r>
              <w:t>.14</w:t>
            </w:r>
          </w:p>
        </w:tc>
        <w:tc>
          <w:tcPr>
            <w:tcW w:w="0" w:type="auto"/>
            <w:vAlign w:val="center"/>
            <w:tcPrChange w:id="172" w:author="Rosenberg, Joshua" w:date="2019-01-10T12:19:00Z">
              <w:tcPr>
                <w:tcW w:w="0" w:type="auto"/>
              </w:tcPr>
            </w:tcPrChange>
          </w:tcPr>
          <w:p w14:paraId="52D4BF69" w14:textId="77777777" w:rsidR="00331748" w:rsidRDefault="00331748">
            <w:pPr>
              <w:pStyle w:val="Compact"/>
              <w:spacing w:line="240" w:lineRule="auto"/>
              <w:jc w:val="center"/>
              <w:pPrChange w:id="173" w:author="Rosenberg, Joshua" w:date="2019-01-10T12:19:00Z">
                <w:pPr>
                  <w:pStyle w:val="Compact"/>
                  <w:spacing w:line="240" w:lineRule="auto"/>
                </w:pPr>
              </w:pPrChange>
            </w:pPr>
          </w:p>
        </w:tc>
        <w:tc>
          <w:tcPr>
            <w:tcW w:w="0" w:type="auto"/>
            <w:vAlign w:val="center"/>
            <w:tcPrChange w:id="174" w:author="Rosenberg, Joshua" w:date="2019-01-10T12:19:00Z">
              <w:tcPr>
                <w:tcW w:w="0" w:type="auto"/>
              </w:tcPr>
            </w:tcPrChange>
          </w:tcPr>
          <w:p w14:paraId="46BFF131" w14:textId="77777777" w:rsidR="00331748" w:rsidRDefault="00331748">
            <w:pPr>
              <w:pStyle w:val="Compact"/>
              <w:spacing w:line="240" w:lineRule="auto"/>
              <w:jc w:val="center"/>
              <w:pPrChange w:id="175" w:author="Rosenberg, Joshua" w:date="2019-01-10T12:19:00Z">
                <w:pPr>
                  <w:pStyle w:val="Compact"/>
                  <w:spacing w:line="240" w:lineRule="auto"/>
                </w:pPr>
              </w:pPrChange>
            </w:pPr>
          </w:p>
        </w:tc>
        <w:tc>
          <w:tcPr>
            <w:tcW w:w="0" w:type="auto"/>
            <w:vAlign w:val="center"/>
            <w:tcPrChange w:id="176" w:author="Rosenberg, Joshua" w:date="2019-01-10T12:19:00Z">
              <w:tcPr>
                <w:tcW w:w="0" w:type="auto"/>
              </w:tcPr>
            </w:tcPrChange>
          </w:tcPr>
          <w:p w14:paraId="4C94BAAB" w14:textId="77777777" w:rsidR="00331748" w:rsidRDefault="00331748">
            <w:pPr>
              <w:pStyle w:val="Compact"/>
              <w:spacing w:line="240" w:lineRule="auto"/>
              <w:jc w:val="center"/>
              <w:pPrChange w:id="177" w:author="Rosenberg, Joshua" w:date="2019-01-10T12:19:00Z">
                <w:pPr>
                  <w:pStyle w:val="Compact"/>
                  <w:spacing w:line="240" w:lineRule="auto"/>
                </w:pPr>
              </w:pPrChange>
            </w:pPr>
          </w:p>
        </w:tc>
        <w:tc>
          <w:tcPr>
            <w:tcW w:w="0" w:type="auto"/>
            <w:vAlign w:val="center"/>
            <w:tcPrChange w:id="178" w:author="Rosenberg, Joshua" w:date="2019-01-10T12:19:00Z">
              <w:tcPr>
                <w:tcW w:w="0" w:type="auto"/>
              </w:tcPr>
            </w:tcPrChange>
          </w:tcPr>
          <w:p w14:paraId="00CA121C" w14:textId="77777777" w:rsidR="00331748" w:rsidRDefault="00331748">
            <w:pPr>
              <w:pStyle w:val="Compact"/>
              <w:spacing w:line="240" w:lineRule="auto"/>
              <w:jc w:val="center"/>
              <w:pPrChange w:id="179" w:author="Rosenberg, Joshua" w:date="2019-01-10T12:19:00Z">
                <w:pPr>
                  <w:pStyle w:val="Compact"/>
                  <w:spacing w:line="240" w:lineRule="auto"/>
                </w:pPr>
              </w:pPrChange>
            </w:pPr>
          </w:p>
        </w:tc>
        <w:tc>
          <w:tcPr>
            <w:tcW w:w="0" w:type="auto"/>
            <w:vAlign w:val="center"/>
            <w:tcPrChange w:id="180" w:author="Rosenberg, Joshua" w:date="2019-01-10T12:19:00Z">
              <w:tcPr>
                <w:tcW w:w="0" w:type="auto"/>
              </w:tcPr>
            </w:tcPrChange>
          </w:tcPr>
          <w:p w14:paraId="6325636F" w14:textId="77777777" w:rsidR="00331748" w:rsidRDefault="00331748">
            <w:pPr>
              <w:pStyle w:val="Compact"/>
              <w:spacing w:line="240" w:lineRule="auto"/>
              <w:jc w:val="center"/>
              <w:pPrChange w:id="181" w:author="Rosenberg, Joshua" w:date="2019-01-10T12:19:00Z">
                <w:pPr>
                  <w:pStyle w:val="Compact"/>
                  <w:spacing w:line="240" w:lineRule="auto"/>
                </w:pPr>
              </w:pPrChange>
            </w:pPr>
          </w:p>
        </w:tc>
        <w:tc>
          <w:tcPr>
            <w:tcW w:w="0" w:type="auto"/>
            <w:vAlign w:val="center"/>
            <w:tcPrChange w:id="182" w:author="Rosenberg, Joshua" w:date="2019-01-10T12:19:00Z">
              <w:tcPr>
                <w:tcW w:w="0" w:type="auto"/>
              </w:tcPr>
            </w:tcPrChange>
          </w:tcPr>
          <w:p w14:paraId="2C647A0F" w14:textId="77777777" w:rsidR="00331748" w:rsidRDefault="00331748">
            <w:pPr>
              <w:pStyle w:val="Compact"/>
              <w:spacing w:line="240" w:lineRule="auto"/>
              <w:jc w:val="center"/>
              <w:pPrChange w:id="183" w:author="Rosenberg, Joshua" w:date="2019-01-10T12:19:00Z">
                <w:pPr>
                  <w:pStyle w:val="Compact"/>
                  <w:spacing w:line="240" w:lineRule="auto"/>
                </w:pPr>
              </w:pPrChange>
            </w:pPr>
          </w:p>
        </w:tc>
        <w:tc>
          <w:tcPr>
            <w:tcW w:w="0" w:type="auto"/>
            <w:vAlign w:val="center"/>
            <w:tcPrChange w:id="184" w:author="Rosenberg, Joshua" w:date="2019-01-10T12:19:00Z">
              <w:tcPr>
                <w:tcW w:w="0" w:type="auto"/>
              </w:tcPr>
            </w:tcPrChange>
          </w:tcPr>
          <w:p w14:paraId="25AB637F" w14:textId="77777777" w:rsidR="00331748" w:rsidRDefault="00331748">
            <w:pPr>
              <w:pStyle w:val="Compact"/>
              <w:spacing w:line="240" w:lineRule="auto"/>
              <w:jc w:val="center"/>
              <w:pPrChange w:id="185" w:author="Rosenberg, Joshua" w:date="2019-01-10T12:19:00Z">
                <w:pPr>
                  <w:pStyle w:val="Compact"/>
                  <w:spacing w:line="240" w:lineRule="auto"/>
                </w:pPr>
              </w:pPrChange>
            </w:pPr>
          </w:p>
        </w:tc>
        <w:tc>
          <w:tcPr>
            <w:tcW w:w="0" w:type="auto"/>
            <w:vAlign w:val="center"/>
            <w:tcPrChange w:id="186" w:author="Rosenberg, Joshua" w:date="2019-01-10T12:19:00Z">
              <w:tcPr>
                <w:tcW w:w="0" w:type="auto"/>
              </w:tcPr>
            </w:tcPrChange>
          </w:tcPr>
          <w:p w14:paraId="3B14D501" w14:textId="77777777" w:rsidR="00331748" w:rsidRDefault="00331748">
            <w:pPr>
              <w:pStyle w:val="Compact"/>
              <w:spacing w:line="240" w:lineRule="auto"/>
              <w:jc w:val="center"/>
              <w:pPrChange w:id="187" w:author="Rosenberg, Joshua" w:date="2019-01-10T12:19:00Z">
                <w:pPr>
                  <w:pStyle w:val="Compact"/>
                  <w:spacing w:line="240" w:lineRule="auto"/>
                </w:pPr>
              </w:pPrChange>
            </w:pPr>
          </w:p>
        </w:tc>
        <w:tc>
          <w:tcPr>
            <w:tcW w:w="0" w:type="auto"/>
            <w:vAlign w:val="center"/>
            <w:tcPrChange w:id="188" w:author="Rosenberg, Joshua" w:date="2019-01-10T12:19:00Z">
              <w:tcPr>
                <w:tcW w:w="0" w:type="auto"/>
              </w:tcPr>
            </w:tcPrChange>
          </w:tcPr>
          <w:p w14:paraId="293C6759" w14:textId="77777777" w:rsidR="00331748" w:rsidRDefault="00331748">
            <w:pPr>
              <w:pStyle w:val="Compact"/>
              <w:spacing w:line="240" w:lineRule="auto"/>
              <w:jc w:val="center"/>
              <w:pPrChange w:id="189" w:author="Rosenberg, Joshua" w:date="2019-01-10T12:19:00Z">
                <w:pPr>
                  <w:pStyle w:val="Compact"/>
                  <w:spacing w:line="240" w:lineRule="auto"/>
                </w:pPr>
              </w:pPrChange>
            </w:pPr>
          </w:p>
        </w:tc>
        <w:tc>
          <w:tcPr>
            <w:tcW w:w="0" w:type="auto"/>
            <w:vAlign w:val="center"/>
            <w:tcPrChange w:id="190" w:author="Rosenberg, Joshua" w:date="2019-01-10T12:19:00Z">
              <w:tcPr>
                <w:tcW w:w="0" w:type="auto"/>
              </w:tcPr>
            </w:tcPrChange>
          </w:tcPr>
          <w:p w14:paraId="0D558EF6" w14:textId="77777777" w:rsidR="00331748" w:rsidRDefault="00331748">
            <w:pPr>
              <w:pStyle w:val="Compact"/>
              <w:spacing w:line="240" w:lineRule="auto"/>
              <w:jc w:val="center"/>
              <w:pPrChange w:id="191" w:author="Rosenberg, Joshua" w:date="2019-01-10T12:19:00Z">
                <w:pPr>
                  <w:pStyle w:val="Compact"/>
                  <w:spacing w:line="240" w:lineRule="auto"/>
                </w:pPr>
              </w:pPrChange>
            </w:pPr>
          </w:p>
        </w:tc>
      </w:tr>
      <w:tr w:rsidR="00331748" w14:paraId="6E947DEE" w14:textId="77777777" w:rsidTr="00AE0376">
        <w:trPr>
          <w:jc w:val="center"/>
        </w:trPr>
        <w:tc>
          <w:tcPr>
            <w:tcW w:w="0" w:type="auto"/>
            <w:vAlign w:val="center"/>
            <w:tcPrChange w:id="192" w:author="Rosenberg, Joshua" w:date="2019-01-10T12:19:00Z">
              <w:tcPr>
                <w:tcW w:w="0" w:type="auto"/>
              </w:tcPr>
            </w:tcPrChange>
          </w:tcPr>
          <w:p w14:paraId="6C99723D" w14:textId="77777777" w:rsidR="00331748" w:rsidRDefault="00331748">
            <w:pPr>
              <w:pStyle w:val="Compact"/>
              <w:spacing w:line="240" w:lineRule="auto"/>
              <w:jc w:val="center"/>
              <w:pPrChange w:id="193" w:author="Rosenberg, Joshua" w:date="2019-01-10T12:19:00Z">
                <w:pPr>
                  <w:pStyle w:val="Compact"/>
                  <w:spacing w:line="240" w:lineRule="auto"/>
                </w:pPr>
              </w:pPrChange>
            </w:pPr>
            <w:proofErr w:type="spellStart"/>
            <w:r>
              <w:t>Beh</w:t>
            </w:r>
            <w:proofErr w:type="spellEnd"/>
            <w:r>
              <w:t xml:space="preserve">. </w:t>
            </w:r>
            <w:proofErr w:type="spellStart"/>
            <w:r>
              <w:t>eng.</w:t>
            </w:r>
            <w:proofErr w:type="spellEnd"/>
          </w:p>
        </w:tc>
        <w:tc>
          <w:tcPr>
            <w:tcW w:w="0" w:type="auto"/>
            <w:vAlign w:val="center"/>
            <w:tcPrChange w:id="194" w:author="Rosenberg, Joshua" w:date="2019-01-10T12:19:00Z">
              <w:tcPr>
                <w:tcW w:w="0" w:type="auto"/>
              </w:tcPr>
            </w:tcPrChange>
          </w:tcPr>
          <w:p w14:paraId="55C09268" w14:textId="77777777" w:rsidR="00331748" w:rsidRDefault="00331748">
            <w:pPr>
              <w:pStyle w:val="Compact"/>
              <w:spacing w:line="240" w:lineRule="auto"/>
              <w:jc w:val="center"/>
              <w:pPrChange w:id="195" w:author="Rosenberg, Joshua" w:date="2019-01-10T12:19:00Z">
                <w:pPr>
                  <w:pStyle w:val="Compact"/>
                  <w:spacing w:line="240" w:lineRule="auto"/>
                </w:pPr>
              </w:pPrChange>
            </w:pPr>
            <w:r>
              <w:t>.13</w:t>
            </w:r>
          </w:p>
        </w:tc>
        <w:tc>
          <w:tcPr>
            <w:tcW w:w="0" w:type="auto"/>
            <w:vAlign w:val="center"/>
            <w:tcPrChange w:id="196" w:author="Rosenberg, Joshua" w:date="2019-01-10T12:19:00Z">
              <w:tcPr>
                <w:tcW w:w="0" w:type="auto"/>
              </w:tcPr>
            </w:tcPrChange>
          </w:tcPr>
          <w:p w14:paraId="57BD908C" w14:textId="77777777" w:rsidR="00331748" w:rsidRDefault="00331748">
            <w:pPr>
              <w:pStyle w:val="Compact"/>
              <w:spacing w:line="240" w:lineRule="auto"/>
              <w:jc w:val="center"/>
              <w:pPrChange w:id="197" w:author="Rosenberg, Joshua" w:date="2019-01-10T12:19:00Z">
                <w:pPr>
                  <w:pStyle w:val="Compact"/>
                  <w:spacing w:line="240" w:lineRule="auto"/>
                </w:pPr>
              </w:pPrChange>
            </w:pPr>
            <w:r>
              <w:t>.60</w:t>
            </w:r>
          </w:p>
        </w:tc>
        <w:tc>
          <w:tcPr>
            <w:tcW w:w="0" w:type="auto"/>
            <w:vAlign w:val="center"/>
            <w:tcPrChange w:id="198" w:author="Rosenberg, Joshua" w:date="2019-01-10T12:19:00Z">
              <w:tcPr>
                <w:tcW w:w="0" w:type="auto"/>
              </w:tcPr>
            </w:tcPrChange>
          </w:tcPr>
          <w:p w14:paraId="1E5F32DD" w14:textId="77777777" w:rsidR="00331748" w:rsidRDefault="00331748">
            <w:pPr>
              <w:pStyle w:val="Compact"/>
              <w:spacing w:line="240" w:lineRule="auto"/>
              <w:jc w:val="center"/>
              <w:pPrChange w:id="199" w:author="Rosenberg, Joshua" w:date="2019-01-10T12:19:00Z">
                <w:pPr>
                  <w:pStyle w:val="Compact"/>
                  <w:spacing w:line="240" w:lineRule="auto"/>
                </w:pPr>
              </w:pPrChange>
            </w:pPr>
          </w:p>
        </w:tc>
        <w:tc>
          <w:tcPr>
            <w:tcW w:w="0" w:type="auto"/>
            <w:vAlign w:val="center"/>
            <w:tcPrChange w:id="200" w:author="Rosenberg, Joshua" w:date="2019-01-10T12:19:00Z">
              <w:tcPr>
                <w:tcW w:w="0" w:type="auto"/>
              </w:tcPr>
            </w:tcPrChange>
          </w:tcPr>
          <w:p w14:paraId="452F0042" w14:textId="77777777" w:rsidR="00331748" w:rsidRDefault="00331748">
            <w:pPr>
              <w:pStyle w:val="Compact"/>
              <w:spacing w:line="240" w:lineRule="auto"/>
              <w:jc w:val="center"/>
              <w:pPrChange w:id="201" w:author="Rosenberg, Joshua" w:date="2019-01-10T12:19:00Z">
                <w:pPr>
                  <w:pStyle w:val="Compact"/>
                  <w:spacing w:line="240" w:lineRule="auto"/>
                </w:pPr>
              </w:pPrChange>
            </w:pPr>
          </w:p>
        </w:tc>
        <w:tc>
          <w:tcPr>
            <w:tcW w:w="0" w:type="auto"/>
            <w:vAlign w:val="center"/>
            <w:tcPrChange w:id="202" w:author="Rosenberg, Joshua" w:date="2019-01-10T12:19:00Z">
              <w:tcPr>
                <w:tcW w:w="0" w:type="auto"/>
              </w:tcPr>
            </w:tcPrChange>
          </w:tcPr>
          <w:p w14:paraId="3729B1C1" w14:textId="77777777" w:rsidR="00331748" w:rsidRDefault="00331748">
            <w:pPr>
              <w:pStyle w:val="Compact"/>
              <w:spacing w:line="240" w:lineRule="auto"/>
              <w:jc w:val="center"/>
              <w:pPrChange w:id="203" w:author="Rosenberg, Joshua" w:date="2019-01-10T12:19:00Z">
                <w:pPr>
                  <w:pStyle w:val="Compact"/>
                  <w:spacing w:line="240" w:lineRule="auto"/>
                </w:pPr>
              </w:pPrChange>
            </w:pPr>
          </w:p>
        </w:tc>
        <w:tc>
          <w:tcPr>
            <w:tcW w:w="0" w:type="auto"/>
            <w:vAlign w:val="center"/>
            <w:tcPrChange w:id="204" w:author="Rosenberg, Joshua" w:date="2019-01-10T12:19:00Z">
              <w:tcPr>
                <w:tcW w:w="0" w:type="auto"/>
              </w:tcPr>
            </w:tcPrChange>
          </w:tcPr>
          <w:p w14:paraId="5595016B" w14:textId="77777777" w:rsidR="00331748" w:rsidRDefault="00331748">
            <w:pPr>
              <w:pStyle w:val="Compact"/>
              <w:spacing w:line="240" w:lineRule="auto"/>
              <w:jc w:val="center"/>
              <w:pPrChange w:id="205" w:author="Rosenberg, Joshua" w:date="2019-01-10T12:19:00Z">
                <w:pPr>
                  <w:pStyle w:val="Compact"/>
                  <w:spacing w:line="240" w:lineRule="auto"/>
                </w:pPr>
              </w:pPrChange>
            </w:pPr>
          </w:p>
        </w:tc>
        <w:tc>
          <w:tcPr>
            <w:tcW w:w="0" w:type="auto"/>
            <w:vAlign w:val="center"/>
            <w:tcPrChange w:id="206" w:author="Rosenberg, Joshua" w:date="2019-01-10T12:19:00Z">
              <w:tcPr>
                <w:tcW w:w="0" w:type="auto"/>
              </w:tcPr>
            </w:tcPrChange>
          </w:tcPr>
          <w:p w14:paraId="50644A93" w14:textId="77777777" w:rsidR="00331748" w:rsidRDefault="00331748">
            <w:pPr>
              <w:pStyle w:val="Compact"/>
              <w:spacing w:line="240" w:lineRule="auto"/>
              <w:jc w:val="center"/>
              <w:pPrChange w:id="207" w:author="Rosenberg, Joshua" w:date="2019-01-10T12:19:00Z">
                <w:pPr>
                  <w:pStyle w:val="Compact"/>
                  <w:spacing w:line="240" w:lineRule="auto"/>
                </w:pPr>
              </w:pPrChange>
            </w:pPr>
          </w:p>
        </w:tc>
        <w:tc>
          <w:tcPr>
            <w:tcW w:w="0" w:type="auto"/>
            <w:vAlign w:val="center"/>
            <w:tcPrChange w:id="208" w:author="Rosenberg, Joshua" w:date="2019-01-10T12:19:00Z">
              <w:tcPr>
                <w:tcW w:w="0" w:type="auto"/>
              </w:tcPr>
            </w:tcPrChange>
          </w:tcPr>
          <w:p w14:paraId="328DC80A" w14:textId="77777777" w:rsidR="00331748" w:rsidRDefault="00331748">
            <w:pPr>
              <w:pStyle w:val="Compact"/>
              <w:spacing w:line="240" w:lineRule="auto"/>
              <w:jc w:val="center"/>
              <w:pPrChange w:id="209" w:author="Rosenberg, Joshua" w:date="2019-01-10T12:19:00Z">
                <w:pPr>
                  <w:pStyle w:val="Compact"/>
                  <w:spacing w:line="240" w:lineRule="auto"/>
                </w:pPr>
              </w:pPrChange>
            </w:pPr>
          </w:p>
        </w:tc>
        <w:tc>
          <w:tcPr>
            <w:tcW w:w="0" w:type="auto"/>
            <w:vAlign w:val="center"/>
            <w:tcPrChange w:id="210" w:author="Rosenberg, Joshua" w:date="2019-01-10T12:19:00Z">
              <w:tcPr>
                <w:tcW w:w="0" w:type="auto"/>
              </w:tcPr>
            </w:tcPrChange>
          </w:tcPr>
          <w:p w14:paraId="043FEAEC" w14:textId="77777777" w:rsidR="00331748" w:rsidRDefault="00331748">
            <w:pPr>
              <w:pStyle w:val="Compact"/>
              <w:spacing w:line="240" w:lineRule="auto"/>
              <w:jc w:val="center"/>
              <w:pPrChange w:id="211" w:author="Rosenberg, Joshua" w:date="2019-01-10T12:19:00Z">
                <w:pPr>
                  <w:pStyle w:val="Compact"/>
                  <w:spacing w:line="240" w:lineRule="auto"/>
                </w:pPr>
              </w:pPrChange>
            </w:pPr>
          </w:p>
        </w:tc>
        <w:tc>
          <w:tcPr>
            <w:tcW w:w="0" w:type="auto"/>
            <w:vAlign w:val="center"/>
            <w:tcPrChange w:id="212" w:author="Rosenberg, Joshua" w:date="2019-01-10T12:19:00Z">
              <w:tcPr>
                <w:tcW w:w="0" w:type="auto"/>
              </w:tcPr>
            </w:tcPrChange>
          </w:tcPr>
          <w:p w14:paraId="2324178F" w14:textId="77777777" w:rsidR="00331748" w:rsidRDefault="00331748">
            <w:pPr>
              <w:pStyle w:val="Compact"/>
              <w:spacing w:line="240" w:lineRule="auto"/>
              <w:jc w:val="center"/>
              <w:pPrChange w:id="213" w:author="Rosenberg, Joshua" w:date="2019-01-10T12:19:00Z">
                <w:pPr>
                  <w:pStyle w:val="Compact"/>
                  <w:spacing w:line="240" w:lineRule="auto"/>
                </w:pPr>
              </w:pPrChange>
            </w:pPr>
          </w:p>
        </w:tc>
        <w:tc>
          <w:tcPr>
            <w:tcW w:w="0" w:type="auto"/>
            <w:vAlign w:val="center"/>
            <w:tcPrChange w:id="214" w:author="Rosenberg, Joshua" w:date="2019-01-10T12:19:00Z">
              <w:tcPr>
                <w:tcW w:w="0" w:type="auto"/>
              </w:tcPr>
            </w:tcPrChange>
          </w:tcPr>
          <w:p w14:paraId="3AA888CA" w14:textId="77777777" w:rsidR="00331748" w:rsidRDefault="00331748">
            <w:pPr>
              <w:pStyle w:val="Compact"/>
              <w:spacing w:line="240" w:lineRule="auto"/>
              <w:jc w:val="center"/>
              <w:pPrChange w:id="215" w:author="Rosenberg, Joshua" w:date="2019-01-10T12:19:00Z">
                <w:pPr>
                  <w:pStyle w:val="Compact"/>
                  <w:spacing w:line="240" w:lineRule="auto"/>
                </w:pPr>
              </w:pPrChange>
            </w:pPr>
          </w:p>
        </w:tc>
      </w:tr>
      <w:tr w:rsidR="00331748" w14:paraId="5C773ABD" w14:textId="77777777" w:rsidTr="00AE0376">
        <w:trPr>
          <w:jc w:val="center"/>
        </w:trPr>
        <w:tc>
          <w:tcPr>
            <w:tcW w:w="0" w:type="auto"/>
            <w:vAlign w:val="center"/>
            <w:tcPrChange w:id="216" w:author="Rosenberg, Joshua" w:date="2019-01-10T12:19:00Z">
              <w:tcPr>
                <w:tcW w:w="0" w:type="auto"/>
              </w:tcPr>
            </w:tcPrChange>
          </w:tcPr>
          <w:p w14:paraId="51AFF76A" w14:textId="77777777" w:rsidR="00331748" w:rsidRDefault="00331748">
            <w:pPr>
              <w:pStyle w:val="Compact"/>
              <w:spacing w:line="240" w:lineRule="auto"/>
              <w:jc w:val="center"/>
              <w:pPrChange w:id="217" w:author="Rosenberg, Joshua" w:date="2019-01-10T12:19:00Z">
                <w:pPr>
                  <w:pStyle w:val="Compact"/>
                  <w:spacing w:line="240" w:lineRule="auto"/>
                </w:pPr>
              </w:pPrChange>
            </w:pPr>
            <w:proofErr w:type="spellStart"/>
            <w:r>
              <w:t>Aff</w:t>
            </w:r>
            <w:proofErr w:type="spellEnd"/>
            <w:r>
              <w:t xml:space="preserve">. </w:t>
            </w:r>
            <w:proofErr w:type="spellStart"/>
            <w:r>
              <w:t>eng.</w:t>
            </w:r>
            <w:proofErr w:type="spellEnd"/>
          </w:p>
        </w:tc>
        <w:tc>
          <w:tcPr>
            <w:tcW w:w="0" w:type="auto"/>
            <w:vAlign w:val="center"/>
            <w:tcPrChange w:id="218" w:author="Rosenberg, Joshua" w:date="2019-01-10T12:19:00Z">
              <w:tcPr>
                <w:tcW w:w="0" w:type="auto"/>
              </w:tcPr>
            </w:tcPrChange>
          </w:tcPr>
          <w:p w14:paraId="66B38355" w14:textId="77777777" w:rsidR="00331748" w:rsidRDefault="00331748">
            <w:pPr>
              <w:pStyle w:val="Compact"/>
              <w:spacing w:line="240" w:lineRule="auto"/>
              <w:jc w:val="center"/>
              <w:pPrChange w:id="219" w:author="Rosenberg, Joshua" w:date="2019-01-10T12:19:00Z">
                <w:pPr>
                  <w:pStyle w:val="Compact"/>
                  <w:spacing w:line="240" w:lineRule="auto"/>
                </w:pPr>
              </w:pPrChange>
            </w:pPr>
            <w:r>
              <w:t>.12</w:t>
            </w:r>
          </w:p>
        </w:tc>
        <w:tc>
          <w:tcPr>
            <w:tcW w:w="0" w:type="auto"/>
            <w:vAlign w:val="center"/>
            <w:tcPrChange w:id="220" w:author="Rosenberg, Joshua" w:date="2019-01-10T12:19:00Z">
              <w:tcPr>
                <w:tcW w:w="0" w:type="auto"/>
              </w:tcPr>
            </w:tcPrChange>
          </w:tcPr>
          <w:p w14:paraId="0FC24E51" w14:textId="77777777" w:rsidR="00331748" w:rsidRDefault="00331748">
            <w:pPr>
              <w:pStyle w:val="Compact"/>
              <w:spacing w:line="240" w:lineRule="auto"/>
              <w:jc w:val="center"/>
              <w:pPrChange w:id="221" w:author="Rosenberg, Joshua" w:date="2019-01-10T12:19:00Z">
                <w:pPr>
                  <w:pStyle w:val="Compact"/>
                  <w:spacing w:line="240" w:lineRule="auto"/>
                </w:pPr>
              </w:pPrChange>
            </w:pPr>
            <w:r>
              <w:t>.59</w:t>
            </w:r>
          </w:p>
        </w:tc>
        <w:tc>
          <w:tcPr>
            <w:tcW w:w="0" w:type="auto"/>
            <w:vAlign w:val="center"/>
            <w:tcPrChange w:id="222" w:author="Rosenberg, Joshua" w:date="2019-01-10T12:19:00Z">
              <w:tcPr>
                <w:tcW w:w="0" w:type="auto"/>
              </w:tcPr>
            </w:tcPrChange>
          </w:tcPr>
          <w:p w14:paraId="2C432543" w14:textId="77777777" w:rsidR="00331748" w:rsidRDefault="00331748">
            <w:pPr>
              <w:pStyle w:val="Compact"/>
              <w:spacing w:line="240" w:lineRule="auto"/>
              <w:jc w:val="center"/>
              <w:pPrChange w:id="223" w:author="Rosenberg, Joshua" w:date="2019-01-10T12:19:00Z">
                <w:pPr>
                  <w:pStyle w:val="Compact"/>
                  <w:spacing w:line="240" w:lineRule="auto"/>
                </w:pPr>
              </w:pPrChange>
            </w:pPr>
            <w:r>
              <w:t>.57</w:t>
            </w:r>
          </w:p>
        </w:tc>
        <w:tc>
          <w:tcPr>
            <w:tcW w:w="0" w:type="auto"/>
            <w:vAlign w:val="center"/>
            <w:tcPrChange w:id="224" w:author="Rosenberg, Joshua" w:date="2019-01-10T12:19:00Z">
              <w:tcPr>
                <w:tcW w:w="0" w:type="auto"/>
              </w:tcPr>
            </w:tcPrChange>
          </w:tcPr>
          <w:p w14:paraId="26F938C8" w14:textId="77777777" w:rsidR="00331748" w:rsidRDefault="00331748">
            <w:pPr>
              <w:pStyle w:val="Compact"/>
              <w:spacing w:line="240" w:lineRule="auto"/>
              <w:jc w:val="center"/>
              <w:pPrChange w:id="225" w:author="Rosenberg, Joshua" w:date="2019-01-10T12:19:00Z">
                <w:pPr>
                  <w:pStyle w:val="Compact"/>
                  <w:spacing w:line="240" w:lineRule="auto"/>
                </w:pPr>
              </w:pPrChange>
            </w:pPr>
          </w:p>
        </w:tc>
        <w:tc>
          <w:tcPr>
            <w:tcW w:w="0" w:type="auto"/>
            <w:vAlign w:val="center"/>
            <w:tcPrChange w:id="226" w:author="Rosenberg, Joshua" w:date="2019-01-10T12:19:00Z">
              <w:tcPr>
                <w:tcW w:w="0" w:type="auto"/>
              </w:tcPr>
            </w:tcPrChange>
          </w:tcPr>
          <w:p w14:paraId="42042866" w14:textId="77777777" w:rsidR="00331748" w:rsidRDefault="00331748">
            <w:pPr>
              <w:pStyle w:val="Compact"/>
              <w:spacing w:line="240" w:lineRule="auto"/>
              <w:jc w:val="center"/>
              <w:pPrChange w:id="227" w:author="Rosenberg, Joshua" w:date="2019-01-10T12:19:00Z">
                <w:pPr>
                  <w:pStyle w:val="Compact"/>
                  <w:spacing w:line="240" w:lineRule="auto"/>
                </w:pPr>
              </w:pPrChange>
            </w:pPr>
          </w:p>
        </w:tc>
        <w:tc>
          <w:tcPr>
            <w:tcW w:w="0" w:type="auto"/>
            <w:vAlign w:val="center"/>
            <w:tcPrChange w:id="228" w:author="Rosenberg, Joshua" w:date="2019-01-10T12:19:00Z">
              <w:tcPr>
                <w:tcW w:w="0" w:type="auto"/>
              </w:tcPr>
            </w:tcPrChange>
          </w:tcPr>
          <w:p w14:paraId="348E9F6E" w14:textId="77777777" w:rsidR="00331748" w:rsidRDefault="00331748">
            <w:pPr>
              <w:pStyle w:val="Compact"/>
              <w:spacing w:line="240" w:lineRule="auto"/>
              <w:jc w:val="center"/>
              <w:pPrChange w:id="229" w:author="Rosenberg, Joshua" w:date="2019-01-10T12:19:00Z">
                <w:pPr>
                  <w:pStyle w:val="Compact"/>
                  <w:spacing w:line="240" w:lineRule="auto"/>
                </w:pPr>
              </w:pPrChange>
            </w:pPr>
          </w:p>
        </w:tc>
        <w:tc>
          <w:tcPr>
            <w:tcW w:w="0" w:type="auto"/>
            <w:vAlign w:val="center"/>
            <w:tcPrChange w:id="230" w:author="Rosenberg, Joshua" w:date="2019-01-10T12:19:00Z">
              <w:tcPr>
                <w:tcW w:w="0" w:type="auto"/>
              </w:tcPr>
            </w:tcPrChange>
          </w:tcPr>
          <w:p w14:paraId="5E8718A6" w14:textId="77777777" w:rsidR="00331748" w:rsidRDefault="00331748">
            <w:pPr>
              <w:pStyle w:val="Compact"/>
              <w:spacing w:line="240" w:lineRule="auto"/>
              <w:jc w:val="center"/>
              <w:pPrChange w:id="231" w:author="Rosenberg, Joshua" w:date="2019-01-10T12:19:00Z">
                <w:pPr>
                  <w:pStyle w:val="Compact"/>
                  <w:spacing w:line="240" w:lineRule="auto"/>
                </w:pPr>
              </w:pPrChange>
            </w:pPr>
          </w:p>
        </w:tc>
        <w:tc>
          <w:tcPr>
            <w:tcW w:w="0" w:type="auto"/>
            <w:vAlign w:val="center"/>
            <w:tcPrChange w:id="232" w:author="Rosenberg, Joshua" w:date="2019-01-10T12:19:00Z">
              <w:tcPr>
                <w:tcW w:w="0" w:type="auto"/>
              </w:tcPr>
            </w:tcPrChange>
          </w:tcPr>
          <w:p w14:paraId="7FC98266" w14:textId="77777777" w:rsidR="00331748" w:rsidRDefault="00331748">
            <w:pPr>
              <w:pStyle w:val="Compact"/>
              <w:spacing w:line="240" w:lineRule="auto"/>
              <w:jc w:val="center"/>
              <w:pPrChange w:id="233" w:author="Rosenberg, Joshua" w:date="2019-01-10T12:19:00Z">
                <w:pPr>
                  <w:pStyle w:val="Compact"/>
                  <w:spacing w:line="240" w:lineRule="auto"/>
                </w:pPr>
              </w:pPrChange>
            </w:pPr>
          </w:p>
        </w:tc>
        <w:tc>
          <w:tcPr>
            <w:tcW w:w="0" w:type="auto"/>
            <w:vAlign w:val="center"/>
            <w:tcPrChange w:id="234" w:author="Rosenberg, Joshua" w:date="2019-01-10T12:19:00Z">
              <w:tcPr>
                <w:tcW w:w="0" w:type="auto"/>
              </w:tcPr>
            </w:tcPrChange>
          </w:tcPr>
          <w:p w14:paraId="709C8B0C" w14:textId="77777777" w:rsidR="00331748" w:rsidRDefault="00331748">
            <w:pPr>
              <w:pStyle w:val="Compact"/>
              <w:spacing w:line="240" w:lineRule="auto"/>
              <w:jc w:val="center"/>
              <w:pPrChange w:id="235" w:author="Rosenberg, Joshua" w:date="2019-01-10T12:19:00Z">
                <w:pPr>
                  <w:pStyle w:val="Compact"/>
                  <w:spacing w:line="240" w:lineRule="auto"/>
                </w:pPr>
              </w:pPrChange>
            </w:pPr>
          </w:p>
        </w:tc>
        <w:tc>
          <w:tcPr>
            <w:tcW w:w="0" w:type="auto"/>
            <w:vAlign w:val="center"/>
            <w:tcPrChange w:id="236" w:author="Rosenberg, Joshua" w:date="2019-01-10T12:19:00Z">
              <w:tcPr>
                <w:tcW w:w="0" w:type="auto"/>
              </w:tcPr>
            </w:tcPrChange>
          </w:tcPr>
          <w:p w14:paraId="408F3F46" w14:textId="77777777" w:rsidR="00331748" w:rsidRDefault="00331748">
            <w:pPr>
              <w:pStyle w:val="Compact"/>
              <w:spacing w:line="240" w:lineRule="auto"/>
              <w:jc w:val="center"/>
              <w:pPrChange w:id="237" w:author="Rosenberg, Joshua" w:date="2019-01-10T12:19:00Z">
                <w:pPr>
                  <w:pStyle w:val="Compact"/>
                  <w:spacing w:line="240" w:lineRule="auto"/>
                </w:pPr>
              </w:pPrChange>
            </w:pPr>
          </w:p>
        </w:tc>
        <w:tc>
          <w:tcPr>
            <w:tcW w:w="0" w:type="auto"/>
            <w:vAlign w:val="center"/>
            <w:tcPrChange w:id="238" w:author="Rosenberg, Joshua" w:date="2019-01-10T12:19:00Z">
              <w:tcPr>
                <w:tcW w:w="0" w:type="auto"/>
              </w:tcPr>
            </w:tcPrChange>
          </w:tcPr>
          <w:p w14:paraId="527B3A45" w14:textId="77777777" w:rsidR="00331748" w:rsidRDefault="00331748">
            <w:pPr>
              <w:pStyle w:val="Compact"/>
              <w:spacing w:line="240" w:lineRule="auto"/>
              <w:jc w:val="center"/>
              <w:pPrChange w:id="239" w:author="Rosenberg, Joshua" w:date="2019-01-10T12:19:00Z">
                <w:pPr>
                  <w:pStyle w:val="Compact"/>
                  <w:spacing w:line="240" w:lineRule="auto"/>
                </w:pPr>
              </w:pPrChange>
            </w:pPr>
          </w:p>
        </w:tc>
      </w:tr>
      <w:tr w:rsidR="00331748" w14:paraId="7ED22842" w14:textId="77777777" w:rsidTr="00AE0376">
        <w:trPr>
          <w:jc w:val="center"/>
        </w:trPr>
        <w:tc>
          <w:tcPr>
            <w:tcW w:w="0" w:type="auto"/>
            <w:vAlign w:val="center"/>
            <w:tcPrChange w:id="240" w:author="Rosenberg, Joshua" w:date="2019-01-10T12:19:00Z">
              <w:tcPr>
                <w:tcW w:w="0" w:type="auto"/>
              </w:tcPr>
            </w:tcPrChange>
          </w:tcPr>
          <w:p w14:paraId="65153E0C" w14:textId="77777777" w:rsidR="00331748" w:rsidRDefault="00331748">
            <w:pPr>
              <w:pStyle w:val="Compact"/>
              <w:spacing w:line="240" w:lineRule="auto"/>
              <w:jc w:val="center"/>
              <w:pPrChange w:id="241" w:author="Rosenberg, Joshua" w:date="2019-01-10T12:19:00Z">
                <w:pPr>
                  <w:pStyle w:val="Compact"/>
                  <w:spacing w:line="240" w:lineRule="auto"/>
                </w:pPr>
              </w:pPrChange>
            </w:pPr>
            <w:proofErr w:type="spellStart"/>
            <w:r>
              <w:t>Chall</w:t>
            </w:r>
            <w:proofErr w:type="spellEnd"/>
            <w:r>
              <w:t>.</w:t>
            </w:r>
          </w:p>
        </w:tc>
        <w:tc>
          <w:tcPr>
            <w:tcW w:w="0" w:type="auto"/>
            <w:vAlign w:val="center"/>
            <w:tcPrChange w:id="242" w:author="Rosenberg, Joshua" w:date="2019-01-10T12:19:00Z">
              <w:tcPr>
                <w:tcW w:w="0" w:type="auto"/>
              </w:tcPr>
            </w:tcPrChange>
          </w:tcPr>
          <w:p w14:paraId="7AFA46F2" w14:textId="77777777" w:rsidR="00331748" w:rsidRDefault="00331748">
            <w:pPr>
              <w:pStyle w:val="Compact"/>
              <w:spacing w:line="240" w:lineRule="auto"/>
              <w:jc w:val="center"/>
              <w:pPrChange w:id="243" w:author="Rosenberg, Joshua" w:date="2019-01-10T12:19:00Z">
                <w:pPr>
                  <w:pStyle w:val="Compact"/>
                  <w:spacing w:line="240" w:lineRule="auto"/>
                </w:pPr>
              </w:pPrChange>
            </w:pPr>
            <w:r>
              <w:t>.15</w:t>
            </w:r>
          </w:p>
        </w:tc>
        <w:tc>
          <w:tcPr>
            <w:tcW w:w="0" w:type="auto"/>
            <w:vAlign w:val="center"/>
            <w:tcPrChange w:id="244" w:author="Rosenberg, Joshua" w:date="2019-01-10T12:19:00Z">
              <w:tcPr>
                <w:tcW w:w="0" w:type="auto"/>
              </w:tcPr>
            </w:tcPrChange>
          </w:tcPr>
          <w:p w14:paraId="6E80A407" w14:textId="77777777" w:rsidR="00331748" w:rsidRDefault="00331748">
            <w:pPr>
              <w:pStyle w:val="Compact"/>
              <w:spacing w:line="240" w:lineRule="auto"/>
              <w:jc w:val="center"/>
              <w:pPrChange w:id="245" w:author="Rosenberg, Joshua" w:date="2019-01-10T12:19:00Z">
                <w:pPr>
                  <w:pStyle w:val="Compact"/>
                  <w:spacing w:line="240" w:lineRule="auto"/>
                </w:pPr>
              </w:pPrChange>
            </w:pPr>
            <w:r>
              <w:t>.30</w:t>
            </w:r>
          </w:p>
        </w:tc>
        <w:tc>
          <w:tcPr>
            <w:tcW w:w="0" w:type="auto"/>
            <w:vAlign w:val="center"/>
            <w:tcPrChange w:id="246" w:author="Rosenberg, Joshua" w:date="2019-01-10T12:19:00Z">
              <w:tcPr>
                <w:tcW w:w="0" w:type="auto"/>
              </w:tcPr>
            </w:tcPrChange>
          </w:tcPr>
          <w:p w14:paraId="582192F5" w14:textId="77777777" w:rsidR="00331748" w:rsidRDefault="00331748">
            <w:pPr>
              <w:pStyle w:val="Compact"/>
              <w:spacing w:line="240" w:lineRule="auto"/>
              <w:jc w:val="center"/>
              <w:pPrChange w:id="247" w:author="Rosenberg, Joshua" w:date="2019-01-10T12:19:00Z">
                <w:pPr>
                  <w:pStyle w:val="Compact"/>
                  <w:spacing w:line="240" w:lineRule="auto"/>
                </w:pPr>
              </w:pPrChange>
            </w:pPr>
            <w:r>
              <w:t>.27</w:t>
            </w:r>
          </w:p>
        </w:tc>
        <w:tc>
          <w:tcPr>
            <w:tcW w:w="0" w:type="auto"/>
            <w:vAlign w:val="center"/>
            <w:tcPrChange w:id="248" w:author="Rosenberg, Joshua" w:date="2019-01-10T12:19:00Z">
              <w:tcPr>
                <w:tcW w:w="0" w:type="auto"/>
              </w:tcPr>
            </w:tcPrChange>
          </w:tcPr>
          <w:p w14:paraId="1B0FA8EF" w14:textId="77777777" w:rsidR="00331748" w:rsidRDefault="00331748">
            <w:pPr>
              <w:pStyle w:val="Compact"/>
              <w:spacing w:line="240" w:lineRule="auto"/>
              <w:jc w:val="center"/>
              <w:pPrChange w:id="249" w:author="Rosenberg, Joshua" w:date="2019-01-10T12:19:00Z">
                <w:pPr>
                  <w:pStyle w:val="Compact"/>
                  <w:spacing w:line="240" w:lineRule="auto"/>
                </w:pPr>
              </w:pPrChange>
            </w:pPr>
            <w:r>
              <w:t>.27</w:t>
            </w:r>
          </w:p>
        </w:tc>
        <w:tc>
          <w:tcPr>
            <w:tcW w:w="0" w:type="auto"/>
            <w:vAlign w:val="center"/>
            <w:tcPrChange w:id="250" w:author="Rosenberg, Joshua" w:date="2019-01-10T12:19:00Z">
              <w:tcPr>
                <w:tcW w:w="0" w:type="auto"/>
              </w:tcPr>
            </w:tcPrChange>
          </w:tcPr>
          <w:p w14:paraId="42D089D4" w14:textId="77777777" w:rsidR="00331748" w:rsidRDefault="00331748">
            <w:pPr>
              <w:pStyle w:val="Compact"/>
              <w:spacing w:line="240" w:lineRule="auto"/>
              <w:jc w:val="center"/>
              <w:pPrChange w:id="251" w:author="Rosenberg, Joshua" w:date="2019-01-10T12:19:00Z">
                <w:pPr>
                  <w:pStyle w:val="Compact"/>
                  <w:spacing w:line="240" w:lineRule="auto"/>
                </w:pPr>
              </w:pPrChange>
            </w:pPr>
          </w:p>
        </w:tc>
        <w:tc>
          <w:tcPr>
            <w:tcW w:w="0" w:type="auto"/>
            <w:vAlign w:val="center"/>
            <w:tcPrChange w:id="252" w:author="Rosenberg, Joshua" w:date="2019-01-10T12:19:00Z">
              <w:tcPr>
                <w:tcW w:w="0" w:type="auto"/>
              </w:tcPr>
            </w:tcPrChange>
          </w:tcPr>
          <w:p w14:paraId="55445BE9" w14:textId="77777777" w:rsidR="00331748" w:rsidRDefault="00331748">
            <w:pPr>
              <w:pStyle w:val="Compact"/>
              <w:spacing w:line="240" w:lineRule="auto"/>
              <w:jc w:val="center"/>
              <w:pPrChange w:id="253" w:author="Rosenberg, Joshua" w:date="2019-01-10T12:19:00Z">
                <w:pPr>
                  <w:pStyle w:val="Compact"/>
                  <w:spacing w:line="240" w:lineRule="auto"/>
                </w:pPr>
              </w:pPrChange>
            </w:pPr>
          </w:p>
        </w:tc>
        <w:tc>
          <w:tcPr>
            <w:tcW w:w="0" w:type="auto"/>
            <w:vAlign w:val="center"/>
            <w:tcPrChange w:id="254" w:author="Rosenberg, Joshua" w:date="2019-01-10T12:19:00Z">
              <w:tcPr>
                <w:tcW w:w="0" w:type="auto"/>
              </w:tcPr>
            </w:tcPrChange>
          </w:tcPr>
          <w:p w14:paraId="3A86E7F1" w14:textId="77777777" w:rsidR="00331748" w:rsidRDefault="00331748">
            <w:pPr>
              <w:pStyle w:val="Compact"/>
              <w:spacing w:line="240" w:lineRule="auto"/>
              <w:jc w:val="center"/>
              <w:pPrChange w:id="255" w:author="Rosenberg, Joshua" w:date="2019-01-10T12:19:00Z">
                <w:pPr>
                  <w:pStyle w:val="Compact"/>
                  <w:spacing w:line="240" w:lineRule="auto"/>
                </w:pPr>
              </w:pPrChange>
            </w:pPr>
          </w:p>
        </w:tc>
        <w:tc>
          <w:tcPr>
            <w:tcW w:w="0" w:type="auto"/>
            <w:vAlign w:val="center"/>
            <w:tcPrChange w:id="256" w:author="Rosenberg, Joshua" w:date="2019-01-10T12:19:00Z">
              <w:tcPr>
                <w:tcW w:w="0" w:type="auto"/>
              </w:tcPr>
            </w:tcPrChange>
          </w:tcPr>
          <w:p w14:paraId="647CCA69" w14:textId="77777777" w:rsidR="00331748" w:rsidRDefault="00331748">
            <w:pPr>
              <w:pStyle w:val="Compact"/>
              <w:spacing w:line="240" w:lineRule="auto"/>
              <w:jc w:val="center"/>
              <w:pPrChange w:id="257" w:author="Rosenberg, Joshua" w:date="2019-01-10T12:19:00Z">
                <w:pPr>
                  <w:pStyle w:val="Compact"/>
                  <w:spacing w:line="240" w:lineRule="auto"/>
                </w:pPr>
              </w:pPrChange>
            </w:pPr>
          </w:p>
        </w:tc>
        <w:tc>
          <w:tcPr>
            <w:tcW w:w="0" w:type="auto"/>
            <w:vAlign w:val="center"/>
            <w:tcPrChange w:id="258" w:author="Rosenberg, Joshua" w:date="2019-01-10T12:19:00Z">
              <w:tcPr>
                <w:tcW w:w="0" w:type="auto"/>
              </w:tcPr>
            </w:tcPrChange>
          </w:tcPr>
          <w:p w14:paraId="226E1163" w14:textId="77777777" w:rsidR="00331748" w:rsidRDefault="00331748">
            <w:pPr>
              <w:pStyle w:val="Compact"/>
              <w:spacing w:line="240" w:lineRule="auto"/>
              <w:jc w:val="center"/>
              <w:pPrChange w:id="259" w:author="Rosenberg, Joshua" w:date="2019-01-10T12:19:00Z">
                <w:pPr>
                  <w:pStyle w:val="Compact"/>
                  <w:spacing w:line="240" w:lineRule="auto"/>
                </w:pPr>
              </w:pPrChange>
            </w:pPr>
          </w:p>
        </w:tc>
        <w:tc>
          <w:tcPr>
            <w:tcW w:w="0" w:type="auto"/>
            <w:vAlign w:val="center"/>
            <w:tcPrChange w:id="260" w:author="Rosenberg, Joshua" w:date="2019-01-10T12:19:00Z">
              <w:tcPr>
                <w:tcW w:w="0" w:type="auto"/>
              </w:tcPr>
            </w:tcPrChange>
          </w:tcPr>
          <w:p w14:paraId="739DC460" w14:textId="77777777" w:rsidR="00331748" w:rsidRDefault="00331748">
            <w:pPr>
              <w:pStyle w:val="Compact"/>
              <w:spacing w:line="240" w:lineRule="auto"/>
              <w:jc w:val="center"/>
              <w:pPrChange w:id="261" w:author="Rosenberg, Joshua" w:date="2019-01-10T12:19:00Z">
                <w:pPr>
                  <w:pStyle w:val="Compact"/>
                  <w:spacing w:line="240" w:lineRule="auto"/>
                </w:pPr>
              </w:pPrChange>
            </w:pPr>
          </w:p>
        </w:tc>
        <w:tc>
          <w:tcPr>
            <w:tcW w:w="0" w:type="auto"/>
            <w:vAlign w:val="center"/>
            <w:tcPrChange w:id="262" w:author="Rosenberg, Joshua" w:date="2019-01-10T12:19:00Z">
              <w:tcPr>
                <w:tcW w:w="0" w:type="auto"/>
              </w:tcPr>
            </w:tcPrChange>
          </w:tcPr>
          <w:p w14:paraId="068386AC" w14:textId="77777777" w:rsidR="00331748" w:rsidRDefault="00331748">
            <w:pPr>
              <w:pStyle w:val="Compact"/>
              <w:spacing w:line="240" w:lineRule="auto"/>
              <w:jc w:val="center"/>
              <w:pPrChange w:id="263" w:author="Rosenberg, Joshua" w:date="2019-01-10T12:19:00Z">
                <w:pPr>
                  <w:pStyle w:val="Compact"/>
                  <w:spacing w:line="240" w:lineRule="auto"/>
                </w:pPr>
              </w:pPrChange>
            </w:pPr>
          </w:p>
        </w:tc>
      </w:tr>
      <w:tr w:rsidR="00331748" w14:paraId="12526766" w14:textId="77777777" w:rsidTr="00AE0376">
        <w:trPr>
          <w:jc w:val="center"/>
        </w:trPr>
        <w:tc>
          <w:tcPr>
            <w:tcW w:w="0" w:type="auto"/>
            <w:vAlign w:val="center"/>
            <w:tcPrChange w:id="264" w:author="Rosenberg, Joshua" w:date="2019-01-10T12:19:00Z">
              <w:tcPr>
                <w:tcW w:w="0" w:type="auto"/>
              </w:tcPr>
            </w:tcPrChange>
          </w:tcPr>
          <w:p w14:paraId="5F5F5985" w14:textId="77777777" w:rsidR="00331748" w:rsidRDefault="00331748">
            <w:pPr>
              <w:pStyle w:val="Compact"/>
              <w:spacing w:line="240" w:lineRule="auto"/>
              <w:jc w:val="center"/>
              <w:pPrChange w:id="265" w:author="Rosenberg, Joshua" w:date="2019-01-10T12:19:00Z">
                <w:pPr>
                  <w:pStyle w:val="Compact"/>
                  <w:spacing w:line="240" w:lineRule="auto"/>
                </w:pPr>
              </w:pPrChange>
            </w:pPr>
            <w:r>
              <w:t>Comp.</w:t>
            </w:r>
          </w:p>
        </w:tc>
        <w:tc>
          <w:tcPr>
            <w:tcW w:w="0" w:type="auto"/>
            <w:vAlign w:val="center"/>
            <w:tcPrChange w:id="266" w:author="Rosenberg, Joshua" w:date="2019-01-10T12:19:00Z">
              <w:tcPr>
                <w:tcW w:w="0" w:type="auto"/>
              </w:tcPr>
            </w:tcPrChange>
          </w:tcPr>
          <w:p w14:paraId="67FA32BC" w14:textId="77777777" w:rsidR="00331748" w:rsidRDefault="00331748">
            <w:pPr>
              <w:pStyle w:val="Compact"/>
              <w:spacing w:line="240" w:lineRule="auto"/>
              <w:jc w:val="center"/>
              <w:pPrChange w:id="267" w:author="Rosenberg, Joshua" w:date="2019-01-10T12:19:00Z">
                <w:pPr>
                  <w:pStyle w:val="Compact"/>
                  <w:spacing w:line="240" w:lineRule="auto"/>
                </w:pPr>
              </w:pPrChange>
            </w:pPr>
            <w:r>
              <w:t>.06</w:t>
            </w:r>
          </w:p>
        </w:tc>
        <w:tc>
          <w:tcPr>
            <w:tcW w:w="0" w:type="auto"/>
            <w:vAlign w:val="center"/>
            <w:tcPrChange w:id="268" w:author="Rosenberg, Joshua" w:date="2019-01-10T12:19:00Z">
              <w:tcPr>
                <w:tcW w:w="0" w:type="auto"/>
              </w:tcPr>
            </w:tcPrChange>
          </w:tcPr>
          <w:p w14:paraId="047933F6" w14:textId="77777777" w:rsidR="00331748" w:rsidRDefault="00331748">
            <w:pPr>
              <w:pStyle w:val="Compact"/>
              <w:spacing w:line="240" w:lineRule="auto"/>
              <w:jc w:val="center"/>
              <w:pPrChange w:id="269" w:author="Rosenberg, Joshua" w:date="2019-01-10T12:19:00Z">
                <w:pPr>
                  <w:pStyle w:val="Compact"/>
                  <w:spacing w:line="240" w:lineRule="auto"/>
                </w:pPr>
              </w:pPrChange>
            </w:pPr>
            <w:r>
              <w:t>.40</w:t>
            </w:r>
          </w:p>
        </w:tc>
        <w:tc>
          <w:tcPr>
            <w:tcW w:w="0" w:type="auto"/>
            <w:vAlign w:val="center"/>
            <w:tcPrChange w:id="270" w:author="Rosenberg, Joshua" w:date="2019-01-10T12:19:00Z">
              <w:tcPr>
                <w:tcW w:w="0" w:type="auto"/>
              </w:tcPr>
            </w:tcPrChange>
          </w:tcPr>
          <w:p w14:paraId="38CB19CB" w14:textId="77777777" w:rsidR="00331748" w:rsidRDefault="00331748">
            <w:pPr>
              <w:pStyle w:val="Compact"/>
              <w:spacing w:line="240" w:lineRule="auto"/>
              <w:jc w:val="center"/>
              <w:pPrChange w:id="271" w:author="Rosenberg, Joshua" w:date="2019-01-10T12:19:00Z">
                <w:pPr>
                  <w:pStyle w:val="Compact"/>
                  <w:spacing w:line="240" w:lineRule="auto"/>
                </w:pPr>
              </w:pPrChange>
            </w:pPr>
            <w:r>
              <w:t>.41</w:t>
            </w:r>
          </w:p>
        </w:tc>
        <w:tc>
          <w:tcPr>
            <w:tcW w:w="0" w:type="auto"/>
            <w:vAlign w:val="center"/>
            <w:tcPrChange w:id="272" w:author="Rosenberg, Joshua" w:date="2019-01-10T12:19:00Z">
              <w:tcPr>
                <w:tcW w:w="0" w:type="auto"/>
              </w:tcPr>
            </w:tcPrChange>
          </w:tcPr>
          <w:p w14:paraId="62A947C7" w14:textId="77777777" w:rsidR="00331748" w:rsidRDefault="00331748">
            <w:pPr>
              <w:pStyle w:val="Compact"/>
              <w:spacing w:line="240" w:lineRule="auto"/>
              <w:jc w:val="center"/>
              <w:pPrChange w:id="273" w:author="Rosenberg, Joshua" w:date="2019-01-10T12:19:00Z">
                <w:pPr>
                  <w:pStyle w:val="Compact"/>
                  <w:spacing w:line="240" w:lineRule="auto"/>
                </w:pPr>
              </w:pPrChange>
            </w:pPr>
            <w:r>
              <w:t>.47</w:t>
            </w:r>
          </w:p>
        </w:tc>
        <w:tc>
          <w:tcPr>
            <w:tcW w:w="0" w:type="auto"/>
            <w:vAlign w:val="center"/>
            <w:tcPrChange w:id="274" w:author="Rosenberg, Joshua" w:date="2019-01-10T12:19:00Z">
              <w:tcPr>
                <w:tcW w:w="0" w:type="auto"/>
              </w:tcPr>
            </w:tcPrChange>
          </w:tcPr>
          <w:p w14:paraId="13337EA1" w14:textId="77777777" w:rsidR="00331748" w:rsidRDefault="00331748">
            <w:pPr>
              <w:pStyle w:val="Compact"/>
              <w:spacing w:line="240" w:lineRule="auto"/>
              <w:jc w:val="center"/>
              <w:pPrChange w:id="275" w:author="Rosenberg, Joshua" w:date="2019-01-10T12:19:00Z">
                <w:pPr>
                  <w:pStyle w:val="Compact"/>
                  <w:spacing w:line="240" w:lineRule="auto"/>
                </w:pPr>
              </w:pPrChange>
            </w:pPr>
            <w:r>
              <w:t>.08</w:t>
            </w:r>
          </w:p>
        </w:tc>
        <w:tc>
          <w:tcPr>
            <w:tcW w:w="0" w:type="auto"/>
            <w:vAlign w:val="center"/>
            <w:tcPrChange w:id="276" w:author="Rosenberg, Joshua" w:date="2019-01-10T12:19:00Z">
              <w:tcPr>
                <w:tcW w:w="0" w:type="auto"/>
              </w:tcPr>
            </w:tcPrChange>
          </w:tcPr>
          <w:p w14:paraId="398D9817" w14:textId="77777777" w:rsidR="00331748" w:rsidRDefault="00331748">
            <w:pPr>
              <w:pStyle w:val="Compact"/>
              <w:spacing w:line="240" w:lineRule="auto"/>
              <w:jc w:val="center"/>
              <w:pPrChange w:id="277" w:author="Rosenberg, Joshua" w:date="2019-01-10T12:19:00Z">
                <w:pPr>
                  <w:pStyle w:val="Compact"/>
                  <w:spacing w:line="240" w:lineRule="auto"/>
                </w:pPr>
              </w:pPrChange>
            </w:pPr>
          </w:p>
        </w:tc>
        <w:tc>
          <w:tcPr>
            <w:tcW w:w="0" w:type="auto"/>
            <w:vAlign w:val="center"/>
            <w:tcPrChange w:id="278" w:author="Rosenberg, Joshua" w:date="2019-01-10T12:19:00Z">
              <w:tcPr>
                <w:tcW w:w="0" w:type="auto"/>
              </w:tcPr>
            </w:tcPrChange>
          </w:tcPr>
          <w:p w14:paraId="08108DA4" w14:textId="77777777" w:rsidR="00331748" w:rsidRDefault="00331748">
            <w:pPr>
              <w:pStyle w:val="Compact"/>
              <w:spacing w:line="240" w:lineRule="auto"/>
              <w:jc w:val="center"/>
              <w:pPrChange w:id="279" w:author="Rosenberg, Joshua" w:date="2019-01-10T12:19:00Z">
                <w:pPr>
                  <w:pStyle w:val="Compact"/>
                  <w:spacing w:line="240" w:lineRule="auto"/>
                </w:pPr>
              </w:pPrChange>
            </w:pPr>
          </w:p>
        </w:tc>
        <w:tc>
          <w:tcPr>
            <w:tcW w:w="0" w:type="auto"/>
            <w:vAlign w:val="center"/>
            <w:tcPrChange w:id="280" w:author="Rosenberg, Joshua" w:date="2019-01-10T12:19:00Z">
              <w:tcPr>
                <w:tcW w:w="0" w:type="auto"/>
              </w:tcPr>
            </w:tcPrChange>
          </w:tcPr>
          <w:p w14:paraId="7E16738A" w14:textId="77777777" w:rsidR="00331748" w:rsidRDefault="00331748">
            <w:pPr>
              <w:pStyle w:val="Compact"/>
              <w:spacing w:line="240" w:lineRule="auto"/>
              <w:jc w:val="center"/>
              <w:pPrChange w:id="281" w:author="Rosenberg, Joshua" w:date="2019-01-10T12:19:00Z">
                <w:pPr>
                  <w:pStyle w:val="Compact"/>
                  <w:spacing w:line="240" w:lineRule="auto"/>
                </w:pPr>
              </w:pPrChange>
            </w:pPr>
          </w:p>
        </w:tc>
        <w:tc>
          <w:tcPr>
            <w:tcW w:w="0" w:type="auto"/>
            <w:vAlign w:val="center"/>
            <w:tcPrChange w:id="282" w:author="Rosenberg, Joshua" w:date="2019-01-10T12:19:00Z">
              <w:tcPr>
                <w:tcW w:w="0" w:type="auto"/>
              </w:tcPr>
            </w:tcPrChange>
          </w:tcPr>
          <w:p w14:paraId="3E5B605B" w14:textId="77777777" w:rsidR="00331748" w:rsidRDefault="00331748">
            <w:pPr>
              <w:pStyle w:val="Compact"/>
              <w:spacing w:line="240" w:lineRule="auto"/>
              <w:jc w:val="center"/>
              <w:pPrChange w:id="283" w:author="Rosenberg, Joshua" w:date="2019-01-10T12:19:00Z">
                <w:pPr>
                  <w:pStyle w:val="Compact"/>
                  <w:spacing w:line="240" w:lineRule="auto"/>
                </w:pPr>
              </w:pPrChange>
            </w:pPr>
          </w:p>
        </w:tc>
        <w:tc>
          <w:tcPr>
            <w:tcW w:w="0" w:type="auto"/>
            <w:vAlign w:val="center"/>
            <w:tcPrChange w:id="284" w:author="Rosenberg, Joshua" w:date="2019-01-10T12:19:00Z">
              <w:tcPr>
                <w:tcW w:w="0" w:type="auto"/>
              </w:tcPr>
            </w:tcPrChange>
          </w:tcPr>
          <w:p w14:paraId="528C5A33" w14:textId="77777777" w:rsidR="00331748" w:rsidRDefault="00331748">
            <w:pPr>
              <w:pStyle w:val="Compact"/>
              <w:spacing w:line="240" w:lineRule="auto"/>
              <w:jc w:val="center"/>
              <w:pPrChange w:id="285" w:author="Rosenberg, Joshua" w:date="2019-01-10T12:19:00Z">
                <w:pPr>
                  <w:pStyle w:val="Compact"/>
                  <w:spacing w:line="240" w:lineRule="auto"/>
                </w:pPr>
              </w:pPrChange>
            </w:pPr>
          </w:p>
        </w:tc>
        <w:tc>
          <w:tcPr>
            <w:tcW w:w="0" w:type="auto"/>
            <w:vAlign w:val="center"/>
            <w:tcPrChange w:id="286" w:author="Rosenberg, Joshua" w:date="2019-01-10T12:19:00Z">
              <w:tcPr>
                <w:tcW w:w="0" w:type="auto"/>
              </w:tcPr>
            </w:tcPrChange>
          </w:tcPr>
          <w:p w14:paraId="6D6D39E1" w14:textId="77777777" w:rsidR="00331748" w:rsidRDefault="00331748">
            <w:pPr>
              <w:pStyle w:val="Compact"/>
              <w:spacing w:line="240" w:lineRule="auto"/>
              <w:jc w:val="center"/>
              <w:pPrChange w:id="287" w:author="Rosenberg, Joshua" w:date="2019-01-10T12:19:00Z">
                <w:pPr>
                  <w:pStyle w:val="Compact"/>
                  <w:spacing w:line="240" w:lineRule="auto"/>
                </w:pPr>
              </w:pPrChange>
            </w:pPr>
          </w:p>
        </w:tc>
      </w:tr>
      <w:tr w:rsidR="00331748" w14:paraId="585686C5" w14:textId="77777777" w:rsidTr="00AE0376">
        <w:trPr>
          <w:jc w:val="center"/>
        </w:trPr>
        <w:tc>
          <w:tcPr>
            <w:tcW w:w="0" w:type="auto"/>
            <w:vAlign w:val="center"/>
            <w:tcPrChange w:id="288" w:author="Rosenberg, Joshua" w:date="2019-01-10T12:19:00Z">
              <w:tcPr>
                <w:tcW w:w="0" w:type="auto"/>
              </w:tcPr>
            </w:tcPrChange>
          </w:tcPr>
          <w:p w14:paraId="7E5574DD" w14:textId="77777777" w:rsidR="00331748" w:rsidRDefault="00331748">
            <w:pPr>
              <w:pStyle w:val="Compact"/>
              <w:spacing w:line="240" w:lineRule="auto"/>
              <w:jc w:val="center"/>
              <w:pPrChange w:id="289" w:author="Rosenberg, Joshua" w:date="2019-01-10T12:19:00Z">
                <w:pPr>
                  <w:pStyle w:val="Compact"/>
                  <w:spacing w:line="240" w:lineRule="auto"/>
                </w:pPr>
              </w:pPrChange>
            </w:pPr>
            <w:r>
              <w:t>Ask.</w:t>
            </w:r>
          </w:p>
        </w:tc>
        <w:tc>
          <w:tcPr>
            <w:tcW w:w="0" w:type="auto"/>
            <w:vAlign w:val="center"/>
            <w:tcPrChange w:id="290" w:author="Rosenberg, Joshua" w:date="2019-01-10T12:19:00Z">
              <w:tcPr>
                <w:tcW w:w="0" w:type="auto"/>
              </w:tcPr>
            </w:tcPrChange>
          </w:tcPr>
          <w:p w14:paraId="2F71470F" w14:textId="77777777" w:rsidR="00331748" w:rsidRDefault="00331748">
            <w:pPr>
              <w:pStyle w:val="Compact"/>
              <w:spacing w:line="240" w:lineRule="auto"/>
              <w:jc w:val="center"/>
              <w:pPrChange w:id="291" w:author="Rosenberg, Joshua" w:date="2019-01-10T12:19:00Z">
                <w:pPr>
                  <w:pStyle w:val="Compact"/>
                  <w:spacing w:line="240" w:lineRule="auto"/>
                </w:pPr>
              </w:pPrChange>
            </w:pPr>
            <w:r>
              <w:t>-.18</w:t>
            </w:r>
          </w:p>
        </w:tc>
        <w:tc>
          <w:tcPr>
            <w:tcW w:w="0" w:type="auto"/>
            <w:vAlign w:val="center"/>
            <w:tcPrChange w:id="292" w:author="Rosenberg, Joshua" w:date="2019-01-10T12:19:00Z">
              <w:tcPr>
                <w:tcW w:w="0" w:type="auto"/>
              </w:tcPr>
            </w:tcPrChange>
          </w:tcPr>
          <w:p w14:paraId="27BFDF32" w14:textId="77777777" w:rsidR="00331748" w:rsidRDefault="00331748">
            <w:pPr>
              <w:pStyle w:val="Compact"/>
              <w:spacing w:line="240" w:lineRule="auto"/>
              <w:jc w:val="center"/>
              <w:pPrChange w:id="293" w:author="Rosenberg, Joshua" w:date="2019-01-10T12:19:00Z">
                <w:pPr>
                  <w:pStyle w:val="Compact"/>
                  <w:spacing w:line="240" w:lineRule="auto"/>
                </w:pPr>
              </w:pPrChange>
            </w:pPr>
            <w:r>
              <w:t>.02</w:t>
            </w:r>
          </w:p>
        </w:tc>
        <w:tc>
          <w:tcPr>
            <w:tcW w:w="0" w:type="auto"/>
            <w:vAlign w:val="center"/>
            <w:tcPrChange w:id="294" w:author="Rosenberg, Joshua" w:date="2019-01-10T12:19:00Z">
              <w:tcPr>
                <w:tcW w:w="0" w:type="auto"/>
              </w:tcPr>
            </w:tcPrChange>
          </w:tcPr>
          <w:p w14:paraId="06E2455A" w14:textId="77777777" w:rsidR="00331748" w:rsidRDefault="00331748">
            <w:pPr>
              <w:pStyle w:val="Compact"/>
              <w:spacing w:line="240" w:lineRule="auto"/>
              <w:jc w:val="center"/>
              <w:pPrChange w:id="295" w:author="Rosenberg, Joshua" w:date="2019-01-10T12:19:00Z">
                <w:pPr>
                  <w:pStyle w:val="Compact"/>
                  <w:spacing w:line="240" w:lineRule="auto"/>
                </w:pPr>
              </w:pPrChange>
            </w:pPr>
            <w:r>
              <w:t>.01</w:t>
            </w:r>
          </w:p>
        </w:tc>
        <w:tc>
          <w:tcPr>
            <w:tcW w:w="0" w:type="auto"/>
            <w:vAlign w:val="center"/>
            <w:tcPrChange w:id="296" w:author="Rosenberg, Joshua" w:date="2019-01-10T12:19:00Z">
              <w:tcPr>
                <w:tcW w:w="0" w:type="auto"/>
              </w:tcPr>
            </w:tcPrChange>
          </w:tcPr>
          <w:p w14:paraId="318B4C69" w14:textId="77777777" w:rsidR="00331748" w:rsidRDefault="00331748">
            <w:pPr>
              <w:pStyle w:val="Compact"/>
              <w:spacing w:line="240" w:lineRule="auto"/>
              <w:jc w:val="center"/>
              <w:pPrChange w:id="297" w:author="Rosenberg, Joshua" w:date="2019-01-10T12:19:00Z">
                <w:pPr>
                  <w:pStyle w:val="Compact"/>
                  <w:spacing w:line="240" w:lineRule="auto"/>
                </w:pPr>
              </w:pPrChange>
            </w:pPr>
            <w:r>
              <w:t>.01</w:t>
            </w:r>
          </w:p>
        </w:tc>
        <w:tc>
          <w:tcPr>
            <w:tcW w:w="0" w:type="auto"/>
            <w:vAlign w:val="center"/>
            <w:tcPrChange w:id="298" w:author="Rosenberg, Joshua" w:date="2019-01-10T12:19:00Z">
              <w:tcPr>
                <w:tcW w:w="0" w:type="auto"/>
              </w:tcPr>
            </w:tcPrChange>
          </w:tcPr>
          <w:p w14:paraId="47FF3342" w14:textId="77777777" w:rsidR="00331748" w:rsidRDefault="00331748">
            <w:pPr>
              <w:pStyle w:val="Compact"/>
              <w:spacing w:line="240" w:lineRule="auto"/>
              <w:jc w:val="center"/>
              <w:pPrChange w:id="299" w:author="Rosenberg, Joshua" w:date="2019-01-10T12:19:00Z">
                <w:pPr>
                  <w:pStyle w:val="Compact"/>
                  <w:spacing w:line="240" w:lineRule="auto"/>
                </w:pPr>
              </w:pPrChange>
            </w:pPr>
            <w:r>
              <w:t>-.01</w:t>
            </w:r>
          </w:p>
        </w:tc>
        <w:tc>
          <w:tcPr>
            <w:tcW w:w="0" w:type="auto"/>
            <w:vAlign w:val="center"/>
            <w:tcPrChange w:id="300" w:author="Rosenberg, Joshua" w:date="2019-01-10T12:19:00Z">
              <w:tcPr>
                <w:tcW w:w="0" w:type="auto"/>
              </w:tcPr>
            </w:tcPrChange>
          </w:tcPr>
          <w:p w14:paraId="245E4006" w14:textId="77777777" w:rsidR="00331748" w:rsidRDefault="00331748">
            <w:pPr>
              <w:pStyle w:val="Compact"/>
              <w:spacing w:line="240" w:lineRule="auto"/>
              <w:jc w:val="center"/>
              <w:pPrChange w:id="301" w:author="Rosenberg, Joshua" w:date="2019-01-10T12:19:00Z">
                <w:pPr>
                  <w:pStyle w:val="Compact"/>
                  <w:spacing w:line="240" w:lineRule="auto"/>
                </w:pPr>
              </w:pPrChange>
            </w:pPr>
            <w:r>
              <w:t>-.01</w:t>
            </w:r>
          </w:p>
        </w:tc>
        <w:tc>
          <w:tcPr>
            <w:tcW w:w="0" w:type="auto"/>
            <w:vAlign w:val="center"/>
            <w:tcPrChange w:id="302" w:author="Rosenberg, Joshua" w:date="2019-01-10T12:19:00Z">
              <w:tcPr>
                <w:tcW w:w="0" w:type="auto"/>
              </w:tcPr>
            </w:tcPrChange>
          </w:tcPr>
          <w:p w14:paraId="4ECADFE0" w14:textId="77777777" w:rsidR="00331748" w:rsidRDefault="00331748">
            <w:pPr>
              <w:pStyle w:val="Compact"/>
              <w:spacing w:line="240" w:lineRule="auto"/>
              <w:jc w:val="center"/>
              <w:pPrChange w:id="303" w:author="Rosenberg, Joshua" w:date="2019-01-10T12:19:00Z">
                <w:pPr>
                  <w:pStyle w:val="Compact"/>
                  <w:spacing w:line="240" w:lineRule="auto"/>
                </w:pPr>
              </w:pPrChange>
            </w:pPr>
          </w:p>
        </w:tc>
        <w:tc>
          <w:tcPr>
            <w:tcW w:w="0" w:type="auto"/>
            <w:vAlign w:val="center"/>
            <w:tcPrChange w:id="304" w:author="Rosenberg, Joshua" w:date="2019-01-10T12:19:00Z">
              <w:tcPr>
                <w:tcW w:w="0" w:type="auto"/>
              </w:tcPr>
            </w:tcPrChange>
          </w:tcPr>
          <w:p w14:paraId="57FB68F8" w14:textId="77777777" w:rsidR="00331748" w:rsidRDefault="00331748">
            <w:pPr>
              <w:pStyle w:val="Compact"/>
              <w:spacing w:line="240" w:lineRule="auto"/>
              <w:jc w:val="center"/>
              <w:pPrChange w:id="305" w:author="Rosenberg, Joshua" w:date="2019-01-10T12:19:00Z">
                <w:pPr>
                  <w:pStyle w:val="Compact"/>
                  <w:spacing w:line="240" w:lineRule="auto"/>
                </w:pPr>
              </w:pPrChange>
            </w:pPr>
          </w:p>
        </w:tc>
        <w:tc>
          <w:tcPr>
            <w:tcW w:w="0" w:type="auto"/>
            <w:vAlign w:val="center"/>
            <w:tcPrChange w:id="306" w:author="Rosenberg, Joshua" w:date="2019-01-10T12:19:00Z">
              <w:tcPr>
                <w:tcW w:w="0" w:type="auto"/>
              </w:tcPr>
            </w:tcPrChange>
          </w:tcPr>
          <w:p w14:paraId="62F6CEB4" w14:textId="77777777" w:rsidR="00331748" w:rsidRDefault="00331748">
            <w:pPr>
              <w:pStyle w:val="Compact"/>
              <w:spacing w:line="240" w:lineRule="auto"/>
              <w:jc w:val="center"/>
              <w:pPrChange w:id="307" w:author="Rosenberg, Joshua" w:date="2019-01-10T12:19:00Z">
                <w:pPr>
                  <w:pStyle w:val="Compact"/>
                  <w:spacing w:line="240" w:lineRule="auto"/>
                </w:pPr>
              </w:pPrChange>
            </w:pPr>
          </w:p>
        </w:tc>
        <w:tc>
          <w:tcPr>
            <w:tcW w:w="0" w:type="auto"/>
            <w:vAlign w:val="center"/>
            <w:tcPrChange w:id="308" w:author="Rosenberg, Joshua" w:date="2019-01-10T12:19:00Z">
              <w:tcPr>
                <w:tcW w:w="0" w:type="auto"/>
              </w:tcPr>
            </w:tcPrChange>
          </w:tcPr>
          <w:p w14:paraId="3164BCB6" w14:textId="77777777" w:rsidR="00331748" w:rsidRDefault="00331748">
            <w:pPr>
              <w:pStyle w:val="Compact"/>
              <w:spacing w:line="240" w:lineRule="auto"/>
              <w:jc w:val="center"/>
              <w:pPrChange w:id="309" w:author="Rosenberg, Joshua" w:date="2019-01-10T12:19:00Z">
                <w:pPr>
                  <w:pStyle w:val="Compact"/>
                  <w:spacing w:line="240" w:lineRule="auto"/>
                </w:pPr>
              </w:pPrChange>
            </w:pPr>
          </w:p>
        </w:tc>
        <w:tc>
          <w:tcPr>
            <w:tcW w:w="0" w:type="auto"/>
            <w:vAlign w:val="center"/>
            <w:tcPrChange w:id="310" w:author="Rosenberg, Joshua" w:date="2019-01-10T12:19:00Z">
              <w:tcPr>
                <w:tcW w:w="0" w:type="auto"/>
              </w:tcPr>
            </w:tcPrChange>
          </w:tcPr>
          <w:p w14:paraId="00A86C7C" w14:textId="77777777" w:rsidR="00331748" w:rsidRDefault="00331748">
            <w:pPr>
              <w:pStyle w:val="Compact"/>
              <w:spacing w:line="240" w:lineRule="auto"/>
              <w:jc w:val="center"/>
              <w:pPrChange w:id="311" w:author="Rosenberg, Joshua" w:date="2019-01-10T12:19:00Z">
                <w:pPr>
                  <w:pStyle w:val="Compact"/>
                  <w:spacing w:line="240" w:lineRule="auto"/>
                </w:pPr>
              </w:pPrChange>
            </w:pPr>
          </w:p>
        </w:tc>
      </w:tr>
      <w:tr w:rsidR="00331748" w14:paraId="639543AB" w14:textId="77777777" w:rsidTr="00AE0376">
        <w:trPr>
          <w:jc w:val="center"/>
        </w:trPr>
        <w:tc>
          <w:tcPr>
            <w:tcW w:w="0" w:type="auto"/>
            <w:vAlign w:val="center"/>
            <w:tcPrChange w:id="312" w:author="Rosenberg, Joshua" w:date="2019-01-10T12:19:00Z">
              <w:tcPr>
                <w:tcW w:w="0" w:type="auto"/>
              </w:tcPr>
            </w:tcPrChange>
          </w:tcPr>
          <w:p w14:paraId="0A7D167A" w14:textId="77777777" w:rsidR="00331748" w:rsidRDefault="00331748">
            <w:pPr>
              <w:pStyle w:val="Compact"/>
              <w:spacing w:line="240" w:lineRule="auto"/>
              <w:jc w:val="center"/>
              <w:pPrChange w:id="313" w:author="Rosenberg, Joshua" w:date="2019-01-10T12:19:00Z">
                <w:pPr>
                  <w:pStyle w:val="Compact"/>
                  <w:spacing w:line="240" w:lineRule="auto"/>
                </w:pPr>
              </w:pPrChange>
            </w:pPr>
            <w:r>
              <w:t>Obs.</w:t>
            </w:r>
          </w:p>
        </w:tc>
        <w:tc>
          <w:tcPr>
            <w:tcW w:w="0" w:type="auto"/>
            <w:vAlign w:val="center"/>
            <w:tcPrChange w:id="314" w:author="Rosenberg, Joshua" w:date="2019-01-10T12:19:00Z">
              <w:tcPr>
                <w:tcW w:w="0" w:type="auto"/>
              </w:tcPr>
            </w:tcPrChange>
          </w:tcPr>
          <w:p w14:paraId="7BD3FC44" w14:textId="77777777" w:rsidR="00331748" w:rsidRDefault="00331748">
            <w:pPr>
              <w:pStyle w:val="Compact"/>
              <w:spacing w:line="240" w:lineRule="auto"/>
              <w:jc w:val="center"/>
              <w:pPrChange w:id="315" w:author="Rosenberg, Joshua" w:date="2019-01-10T12:19:00Z">
                <w:pPr>
                  <w:pStyle w:val="Compact"/>
                  <w:spacing w:line="240" w:lineRule="auto"/>
                </w:pPr>
              </w:pPrChange>
            </w:pPr>
            <w:r>
              <w:t>.11</w:t>
            </w:r>
          </w:p>
        </w:tc>
        <w:tc>
          <w:tcPr>
            <w:tcW w:w="0" w:type="auto"/>
            <w:vAlign w:val="center"/>
            <w:tcPrChange w:id="316" w:author="Rosenberg, Joshua" w:date="2019-01-10T12:19:00Z">
              <w:tcPr>
                <w:tcW w:w="0" w:type="auto"/>
              </w:tcPr>
            </w:tcPrChange>
          </w:tcPr>
          <w:p w14:paraId="0E81B484" w14:textId="77777777" w:rsidR="00331748" w:rsidRDefault="00331748">
            <w:pPr>
              <w:pStyle w:val="Compact"/>
              <w:spacing w:line="240" w:lineRule="auto"/>
              <w:jc w:val="center"/>
              <w:pPrChange w:id="317" w:author="Rosenberg, Joshua" w:date="2019-01-10T12:19:00Z">
                <w:pPr>
                  <w:pStyle w:val="Compact"/>
                  <w:spacing w:line="240" w:lineRule="auto"/>
                </w:pPr>
              </w:pPrChange>
            </w:pPr>
            <w:r>
              <w:t>.01</w:t>
            </w:r>
          </w:p>
        </w:tc>
        <w:tc>
          <w:tcPr>
            <w:tcW w:w="0" w:type="auto"/>
            <w:vAlign w:val="center"/>
            <w:tcPrChange w:id="318" w:author="Rosenberg, Joshua" w:date="2019-01-10T12:19:00Z">
              <w:tcPr>
                <w:tcW w:w="0" w:type="auto"/>
              </w:tcPr>
            </w:tcPrChange>
          </w:tcPr>
          <w:p w14:paraId="20F6F084" w14:textId="77777777" w:rsidR="00331748" w:rsidRDefault="00331748">
            <w:pPr>
              <w:pStyle w:val="Compact"/>
              <w:spacing w:line="240" w:lineRule="auto"/>
              <w:jc w:val="center"/>
              <w:pPrChange w:id="319" w:author="Rosenberg, Joshua" w:date="2019-01-10T12:19:00Z">
                <w:pPr>
                  <w:pStyle w:val="Compact"/>
                  <w:spacing w:line="240" w:lineRule="auto"/>
                </w:pPr>
              </w:pPrChange>
            </w:pPr>
            <w:r>
              <w:t>.03</w:t>
            </w:r>
          </w:p>
        </w:tc>
        <w:tc>
          <w:tcPr>
            <w:tcW w:w="0" w:type="auto"/>
            <w:vAlign w:val="center"/>
            <w:tcPrChange w:id="320" w:author="Rosenberg, Joshua" w:date="2019-01-10T12:19:00Z">
              <w:tcPr>
                <w:tcW w:w="0" w:type="auto"/>
              </w:tcPr>
            </w:tcPrChange>
          </w:tcPr>
          <w:p w14:paraId="3C75B326" w14:textId="77777777" w:rsidR="00331748" w:rsidRDefault="00331748">
            <w:pPr>
              <w:pStyle w:val="Compact"/>
              <w:spacing w:line="240" w:lineRule="auto"/>
              <w:jc w:val="center"/>
              <w:pPrChange w:id="321" w:author="Rosenberg, Joshua" w:date="2019-01-10T12:19:00Z">
                <w:pPr>
                  <w:pStyle w:val="Compact"/>
                  <w:spacing w:line="240" w:lineRule="auto"/>
                </w:pPr>
              </w:pPrChange>
            </w:pPr>
            <w:r>
              <w:t>-.01</w:t>
            </w:r>
          </w:p>
        </w:tc>
        <w:tc>
          <w:tcPr>
            <w:tcW w:w="0" w:type="auto"/>
            <w:vAlign w:val="center"/>
            <w:tcPrChange w:id="322" w:author="Rosenberg, Joshua" w:date="2019-01-10T12:19:00Z">
              <w:tcPr>
                <w:tcW w:w="0" w:type="auto"/>
              </w:tcPr>
            </w:tcPrChange>
          </w:tcPr>
          <w:p w14:paraId="0A667F51" w14:textId="77777777" w:rsidR="00331748" w:rsidRDefault="00331748">
            <w:pPr>
              <w:pStyle w:val="Compact"/>
              <w:spacing w:line="240" w:lineRule="auto"/>
              <w:jc w:val="center"/>
              <w:pPrChange w:id="323" w:author="Rosenberg, Joshua" w:date="2019-01-10T12:19:00Z">
                <w:pPr>
                  <w:pStyle w:val="Compact"/>
                  <w:spacing w:line="240" w:lineRule="auto"/>
                </w:pPr>
              </w:pPrChange>
            </w:pPr>
            <w:r>
              <w:t>-.02</w:t>
            </w:r>
          </w:p>
        </w:tc>
        <w:tc>
          <w:tcPr>
            <w:tcW w:w="0" w:type="auto"/>
            <w:vAlign w:val="center"/>
            <w:tcPrChange w:id="324" w:author="Rosenberg, Joshua" w:date="2019-01-10T12:19:00Z">
              <w:tcPr>
                <w:tcW w:w="0" w:type="auto"/>
              </w:tcPr>
            </w:tcPrChange>
          </w:tcPr>
          <w:p w14:paraId="192EF6FB" w14:textId="77777777" w:rsidR="00331748" w:rsidRDefault="00331748">
            <w:pPr>
              <w:pStyle w:val="Compact"/>
              <w:spacing w:line="240" w:lineRule="auto"/>
              <w:jc w:val="center"/>
              <w:pPrChange w:id="325" w:author="Rosenberg, Joshua" w:date="2019-01-10T12:19:00Z">
                <w:pPr>
                  <w:pStyle w:val="Compact"/>
                  <w:spacing w:line="240" w:lineRule="auto"/>
                </w:pPr>
              </w:pPrChange>
            </w:pPr>
            <w:r>
              <w:t>-.00</w:t>
            </w:r>
          </w:p>
        </w:tc>
        <w:tc>
          <w:tcPr>
            <w:tcW w:w="0" w:type="auto"/>
            <w:vAlign w:val="center"/>
            <w:tcPrChange w:id="326" w:author="Rosenberg, Joshua" w:date="2019-01-10T12:19:00Z">
              <w:tcPr>
                <w:tcW w:w="0" w:type="auto"/>
              </w:tcPr>
            </w:tcPrChange>
          </w:tcPr>
          <w:p w14:paraId="39C5C9A2" w14:textId="77777777" w:rsidR="00331748" w:rsidRDefault="00331748">
            <w:pPr>
              <w:pStyle w:val="Compact"/>
              <w:spacing w:line="240" w:lineRule="auto"/>
              <w:jc w:val="center"/>
              <w:pPrChange w:id="327" w:author="Rosenberg, Joshua" w:date="2019-01-10T12:19:00Z">
                <w:pPr>
                  <w:pStyle w:val="Compact"/>
                  <w:spacing w:line="240" w:lineRule="auto"/>
                </w:pPr>
              </w:pPrChange>
            </w:pPr>
            <w:r>
              <w:t>.38</w:t>
            </w:r>
          </w:p>
        </w:tc>
        <w:tc>
          <w:tcPr>
            <w:tcW w:w="0" w:type="auto"/>
            <w:vAlign w:val="center"/>
            <w:tcPrChange w:id="328" w:author="Rosenberg, Joshua" w:date="2019-01-10T12:19:00Z">
              <w:tcPr>
                <w:tcW w:w="0" w:type="auto"/>
              </w:tcPr>
            </w:tcPrChange>
          </w:tcPr>
          <w:p w14:paraId="73D52C82" w14:textId="77777777" w:rsidR="00331748" w:rsidRDefault="00331748">
            <w:pPr>
              <w:pStyle w:val="Compact"/>
              <w:spacing w:line="240" w:lineRule="auto"/>
              <w:jc w:val="center"/>
              <w:pPrChange w:id="329" w:author="Rosenberg, Joshua" w:date="2019-01-10T12:19:00Z">
                <w:pPr>
                  <w:pStyle w:val="Compact"/>
                  <w:spacing w:line="240" w:lineRule="auto"/>
                </w:pPr>
              </w:pPrChange>
            </w:pPr>
          </w:p>
        </w:tc>
        <w:tc>
          <w:tcPr>
            <w:tcW w:w="0" w:type="auto"/>
            <w:vAlign w:val="center"/>
            <w:tcPrChange w:id="330" w:author="Rosenberg, Joshua" w:date="2019-01-10T12:19:00Z">
              <w:tcPr>
                <w:tcW w:w="0" w:type="auto"/>
              </w:tcPr>
            </w:tcPrChange>
          </w:tcPr>
          <w:p w14:paraId="54195D34" w14:textId="77777777" w:rsidR="00331748" w:rsidRDefault="00331748">
            <w:pPr>
              <w:pStyle w:val="Compact"/>
              <w:spacing w:line="240" w:lineRule="auto"/>
              <w:jc w:val="center"/>
              <w:pPrChange w:id="331" w:author="Rosenberg, Joshua" w:date="2019-01-10T12:19:00Z">
                <w:pPr>
                  <w:pStyle w:val="Compact"/>
                  <w:spacing w:line="240" w:lineRule="auto"/>
                </w:pPr>
              </w:pPrChange>
            </w:pPr>
          </w:p>
        </w:tc>
        <w:tc>
          <w:tcPr>
            <w:tcW w:w="0" w:type="auto"/>
            <w:vAlign w:val="center"/>
            <w:tcPrChange w:id="332" w:author="Rosenberg, Joshua" w:date="2019-01-10T12:19:00Z">
              <w:tcPr>
                <w:tcW w:w="0" w:type="auto"/>
              </w:tcPr>
            </w:tcPrChange>
          </w:tcPr>
          <w:p w14:paraId="6C1975F8" w14:textId="77777777" w:rsidR="00331748" w:rsidRDefault="00331748">
            <w:pPr>
              <w:pStyle w:val="Compact"/>
              <w:spacing w:line="240" w:lineRule="auto"/>
              <w:jc w:val="center"/>
              <w:pPrChange w:id="333" w:author="Rosenberg, Joshua" w:date="2019-01-10T12:19:00Z">
                <w:pPr>
                  <w:pStyle w:val="Compact"/>
                  <w:spacing w:line="240" w:lineRule="auto"/>
                </w:pPr>
              </w:pPrChange>
            </w:pPr>
          </w:p>
        </w:tc>
        <w:tc>
          <w:tcPr>
            <w:tcW w:w="0" w:type="auto"/>
            <w:vAlign w:val="center"/>
            <w:tcPrChange w:id="334" w:author="Rosenberg, Joshua" w:date="2019-01-10T12:19:00Z">
              <w:tcPr>
                <w:tcW w:w="0" w:type="auto"/>
              </w:tcPr>
            </w:tcPrChange>
          </w:tcPr>
          <w:p w14:paraId="27CFA262" w14:textId="77777777" w:rsidR="00331748" w:rsidRDefault="00331748">
            <w:pPr>
              <w:pStyle w:val="Compact"/>
              <w:spacing w:line="240" w:lineRule="auto"/>
              <w:jc w:val="center"/>
              <w:pPrChange w:id="335" w:author="Rosenberg, Joshua" w:date="2019-01-10T12:19:00Z">
                <w:pPr>
                  <w:pStyle w:val="Compact"/>
                  <w:spacing w:line="240" w:lineRule="auto"/>
                </w:pPr>
              </w:pPrChange>
            </w:pPr>
          </w:p>
        </w:tc>
      </w:tr>
      <w:tr w:rsidR="00331748" w14:paraId="12B6DF0C" w14:textId="77777777" w:rsidTr="00AE0376">
        <w:trPr>
          <w:jc w:val="center"/>
        </w:trPr>
        <w:tc>
          <w:tcPr>
            <w:tcW w:w="0" w:type="auto"/>
            <w:vAlign w:val="center"/>
            <w:tcPrChange w:id="336" w:author="Rosenberg, Joshua" w:date="2019-01-10T12:19:00Z">
              <w:tcPr>
                <w:tcW w:w="0" w:type="auto"/>
              </w:tcPr>
            </w:tcPrChange>
          </w:tcPr>
          <w:p w14:paraId="7051EE8E" w14:textId="77777777" w:rsidR="00331748" w:rsidRDefault="00331748">
            <w:pPr>
              <w:pStyle w:val="Compact"/>
              <w:spacing w:line="240" w:lineRule="auto"/>
              <w:jc w:val="center"/>
              <w:pPrChange w:id="337" w:author="Rosenberg, Joshua" w:date="2019-01-10T12:19:00Z">
                <w:pPr>
                  <w:pStyle w:val="Compact"/>
                  <w:spacing w:line="240" w:lineRule="auto"/>
                </w:pPr>
              </w:pPrChange>
            </w:pPr>
            <w:r>
              <w:t>Gen.</w:t>
            </w:r>
          </w:p>
        </w:tc>
        <w:tc>
          <w:tcPr>
            <w:tcW w:w="0" w:type="auto"/>
            <w:vAlign w:val="center"/>
            <w:tcPrChange w:id="338" w:author="Rosenberg, Joshua" w:date="2019-01-10T12:19:00Z">
              <w:tcPr>
                <w:tcW w:w="0" w:type="auto"/>
              </w:tcPr>
            </w:tcPrChange>
          </w:tcPr>
          <w:p w14:paraId="1239ABF5" w14:textId="77777777" w:rsidR="00331748" w:rsidRDefault="00331748">
            <w:pPr>
              <w:pStyle w:val="Compact"/>
              <w:spacing w:line="240" w:lineRule="auto"/>
              <w:jc w:val="center"/>
              <w:pPrChange w:id="339" w:author="Rosenberg, Joshua" w:date="2019-01-10T12:19:00Z">
                <w:pPr>
                  <w:pStyle w:val="Compact"/>
                  <w:spacing w:line="240" w:lineRule="auto"/>
                </w:pPr>
              </w:pPrChange>
            </w:pPr>
            <w:r>
              <w:t>-.08</w:t>
            </w:r>
          </w:p>
        </w:tc>
        <w:tc>
          <w:tcPr>
            <w:tcW w:w="0" w:type="auto"/>
            <w:vAlign w:val="center"/>
            <w:tcPrChange w:id="340" w:author="Rosenberg, Joshua" w:date="2019-01-10T12:19:00Z">
              <w:tcPr>
                <w:tcW w:w="0" w:type="auto"/>
              </w:tcPr>
            </w:tcPrChange>
          </w:tcPr>
          <w:p w14:paraId="49869EE9" w14:textId="77777777" w:rsidR="00331748" w:rsidRDefault="00331748">
            <w:pPr>
              <w:pStyle w:val="Compact"/>
              <w:spacing w:line="240" w:lineRule="auto"/>
              <w:jc w:val="center"/>
              <w:pPrChange w:id="341" w:author="Rosenberg, Joshua" w:date="2019-01-10T12:19:00Z">
                <w:pPr>
                  <w:pStyle w:val="Compact"/>
                  <w:spacing w:line="240" w:lineRule="auto"/>
                </w:pPr>
              </w:pPrChange>
            </w:pPr>
            <w:r>
              <w:t>.02</w:t>
            </w:r>
          </w:p>
        </w:tc>
        <w:tc>
          <w:tcPr>
            <w:tcW w:w="0" w:type="auto"/>
            <w:vAlign w:val="center"/>
            <w:tcPrChange w:id="342" w:author="Rosenberg, Joshua" w:date="2019-01-10T12:19:00Z">
              <w:tcPr>
                <w:tcW w:w="0" w:type="auto"/>
              </w:tcPr>
            </w:tcPrChange>
          </w:tcPr>
          <w:p w14:paraId="4C8B205E" w14:textId="77777777" w:rsidR="00331748" w:rsidRDefault="00331748">
            <w:pPr>
              <w:pStyle w:val="Compact"/>
              <w:spacing w:line="240" w:lineRule="auto"/>
              <w:jc w:val="center"/>
              <w:pPrChange w:id="343" w:author="Rosenberg, Joshua" w:date="2019-01-10T12:19:00Z">
                <w:pPr>
                  <w:pStyle w:val="Compact"/>
                  <w:spacing w:line="240" w:lineRule="auto"/>
                </w:pPr>
              </w:pPrChange>
            </w:pPr>
            <w:r>
              <w:t>.02</w:t>
            </w:r>
          </w:p>
        </w:tc>
        <w:tc>
          <w:tcPr>
            <w:tcW w:w="0" w:type="auto"/>
            <w:vAlign w:val="center"/>
            <w:tcPrChange w:id="344" w:author="Rosenberg, Joshua" w:date="2019-01-10T12:19:00Z">
              <w:tcPr>
                <w:tcW w:w="0" w:type="auto"/>
              </w:tcPr>
            </w:tcPrChange>
          </w:tcPr>
          <w:p w14:paraId="10659A2E" w14:textId="77777777" w:rsidR="00331748" w:rsidRDefault="00331748">
            <w:pPr>
              <w:pStyle w:val="Compact"/>
              <w:spacing w:line="240" w:lineRule="auto"/>
              <w:jc w:val="center"/>
              <w:pPrChange w:id="345" w:author="Rosenberg, Joshua" w:date="2019-01-10T12:19:00Z">
                <w:pPr>
                  <w:pStyle w:val="Compact"/>
                  <w:spacing w:line="240" w:lineRule="auto"/>
                </w:pPr>
              </w:pPrChange>
            </w:pPr>
            <w:r>
              <w:t>-.03</w:t>
            </w:r>
          </w:p>
        </w:tc>
        <w:tc>
          <w:tcPr>
            <w:tcW w:w="0" w:type="auto"/>
            <w:vAlign w:val="center"/>
            <w:tcPrChange w:id="346" w:author="Rosenberg, Joshua" w:date="2019-01-10T12:19:00Z">
              <w:tcPr>
                <w:tcW w:w="0" w:type="auto"/>
              </w:tcPr>
            </w:tcPrChange>
          </w:tcPr>
          <w:p w14:paraId="24D89CFF" w14:textId="77777777" w:rsidR="00331748" w:rsidRDefault="00331748">
            <w:pPr>
              <w:pStyle w:val="Compact"/>
              <w:spacing w:line="240" w:lineRule="auto"/>
              <w:jc w:val="center"/>
              <w:pPrChange w:id="347" w:author="Rosenberg, Joshua" w:date="2019-01-10T12:19:00Z">
                <w:pPr>
                  <w:pStyle w:val="Compact"/>
                  <w:spacing w:line="240" w:lineRule="auto"/>
                </w:pPr>
              </w:pPrChange>
            </w:pPr>
            <w:r>
              <w:t>-.01</w:t>
            </w:r>
          </w:p>
        </w:tc>
        <w:tc>
          <w:tcPr>
            <w:tcW w:w="0" w:type="auto"/>
            <w:vAlign w:val="center"/>
            <w:tcPrChange w:id="348" w:author="Rosenberg, Joshua" w:date="2019-01-10T12:19:00Z">
              <w:tcPr>
                <w:tcW w:w="0" w:type="auto"/>
              </w:tcPr>
            </w:tcPrChange>
          </w:tcPr>
          <w:p w14:paraId="250BA4A7" w14:textId="77777777" w:rsidR="00331748" w:rsidRDefault="00331748">
            <w:pPr>
              <w:pStyle w:val="Compact"/>
              <w:spacing w:line="240" w:lineRule="auto"/>
              <w:jc w:val="center"/>
              <w:pPrChange w:id="349" w:author="Rosenberg, Joshua" w:date="2019-01-10T12:19:00Z">
                <w:pPr>
                  <w:pStyle w:val="Compact"/>
                  <w:spacing w:line="240" w:lineRule="auto"/>
                </w:pPr>
              </w:pPrChange>
            </w:pPr>
            <w:r>
              <w:t>-.05</w:t>
            </w:r>
          </w:p>
        </w:tc>
        <w:tc>
          <w:tcPr>
            <w:tcW w:w="0" w:type="auto"/>
            <w:vAlign w:val="center"/>
            <w:tcPrChange w:id="350" w:author="Rosenberg, Joshua" w:date="2019-01-10T12:19:00Z">
              <w:tcPr>
                <w:tcW w:w="0" w:type="auto"/>
              </w:tcPr>
            </w:tcPrChange>
          </w:tcPr>
          <w:p w14:paraId="4AB84F1E" w14:textId="77777777" w:rsidR="00331748" w:rsidRDefault="00331748">
            <w:pPr>
              <w:pStyle w:val="Compact"/>
              <w:spacing w:line="240" w:lineRule="auto"/>
              <w:jc w:val="center"/>
              <w:pPrChange w:id="351" w:author="Rosenberg, Joshua" w:date="2019-01-10T12:19:00Z">
                <w:pPr>
                  <w:pStyle w:val="Compact"/>
                  <w:spacing w:line="240" w:lineRule="auto"/>
                </w:pPr>
              </w:pPrChange>
            </w:pPr>
            <w:r>
              <w:t>.31</w:t>
            </w:r>
          </w:p>
        </w:tc>
        <w:tc>
          <w:tcPr>
            <w:tcW w:w="0" w:type="auto"/>
            <w:vAlign w:val="center"/>
            <w:tcPrChange w:id="352" w:author="Rosenberg, Joshua" w:date="2019-01-10T12:19:00Z">
              <w:tcPr>
                <w:tcW w:w="0" w:type="auto"/>
              </w:tcPr>
            </w:tcPrChange>
          </w:tcPr>
          <w:p w14:paraId="1BC0116F" w14:textId="77777777" w:rsidR="00331748" w:rsidRDefault="00331748">
            <w:pPr>
              <w:pStyle w:val="Compact"/>
              <w:spacing w:line="240" w:lineRule="auto"/>
              <w:jc w:val="center"/>
              <w:pPrChange w:id="353" w:author="Rosenberg, Joshua" w:date="2019-01-10T12:19:00Z">
                <w:pPr>
                  <w:pStyle w:val="Compact"/>
                  <w:spacing w:line="240" w:lineRule="auto"/>
                </w:pPr>
              </w:pPrChange>
            </w:pPr>
            <w:r>
              <w:t>.30</w:t>
            </w:r>
          </w:p>
        </w:tc>
        <w:tc>
          <w:tcPr>
            <w:tcW w:w="0" w:type="auto"/>
            <w:vAlign w:val="center"/>
            <w:tcPrChange w:id="354" w:author="Rosenberg, Joshua" w:date="2019-01-10T12:19:00Z">
              <w:tcPr>
                <w:tcW w:w="0" w:type="auto"/>
              </w:tcPr>
            </w:tcPrChange>
          </w:tcPr>
          <w:p w14:paraId="32699981" w14:textId="77777777" w:rsidR="00331748" w:rsidRDefault="00331748">
            <w:pPr>
              <w:pStyle w:val="Compact"/>
              <w:spacing w:line="240" w:lineRule="auto"/>
              <w:jc w:val="center"/>
              <w:pPrChange w:id="355" w:author="Rosenberg, Joshua" w:date="2019-01-10T12:19:00Z">
                <w:pPr>
                  <w:pStyle w:val="Compact"/>
                  <w:spacing w:line="240" w:lineRule="auto"/>
                </w:pPr>
              </w:pPrChange>
            </w:pPr>
          </w:p>
        </w:tc>
        <w:tc>
          <w:tcPr>
            <w:tcW w:w="0" w:type="auto"/>
            <w:vAlign w:val="center"/>
            <w:tcPrChange w:id="356" w:author="Rosenberg, Joshua" w:date="2019-01-10T12:19:00Z">
              <w:tcPr>
                <w:tcW w:w="0" w:type="auto"/>
              </w:tcPr>
            </w:tcPrChange>
          </w:tcPr>
          <w:p w14:paraId="1832BCF6" w14:textId="77777777" w:rsidR="00331748" w:rsidRDefault="00331748">
            <w:pPr>
              <w:pStyle w:val="Compact"/>
              <w:spacing w:line="240" w:lineRule="auto"/>
              <w:jc w:val="center"/>
              <w:pPrChange w:id="357" w:author="Rosenberg, Joshua" w:date="2019-01-10T12:19:00Z">
                <w:pPr>
                  <w:pStyle w:val="Compact"/>
                  <w:spacing w:line="240" w:lineRule="auto"/>
                </w:pPr>
              </w:pPrChange>
            </w:pPr>
          </w:p>
        </w:tc>
        <w:tc>
          <w:tcPr>
            <w:tcW w:w="0" w:type="auto"/>
            <w:vAlign w:val="center"/>
            <w:tcPrChange w:id="358" w:author="Rosenberg, Joshua" w:date="2019-01-10T12:19:00Z">
              <w:tcPr>
                <w:tcW w:w="0" w:type="auto"/>
              </w:tcPr>
            </w:tcPrChange>
          </w:tcPr>
          <w:p w14:paraId="6D87EDB3" w14:textId="77777777" w:rsidR="00331748" w:rsidRDefault="00331748">
            <w:pPr>
              <w:pStyle w:val="Compact"/>
              <w:spacing w:line="240" w:lineRule="auto"/>
              <w:jc w:val="center"/>
              <w:pPrChange w:id="359" w:author="Rosenberg, Joshua" w:date="2019-01-10T12:19:00Z">
                <w:pPr>
                  <w:pStyle w:val="Compact"/>
                  <w:spacing w:line="240" w:lineRule="auto"/>
                </w:pPr>
              </w:pPrChange>
            </w:pPr>
          </w:p>
        </w:tc>
      </w:tr>
      <w:tr w:rsidR="00331748" w14:paraId="42712F2D" w14:textId="77777777" w:rsidTr="00AE0376">
        <w:trPr>
          <w:jc w:val="center"/>
        </w:trPr>
        <w:tc>
          <w:tcPr>
            <w:tcW w:w="0" w:type="auto"/>
            <w:vAlign w:val="center"/>
            <w:tcPrChange w:id="360" w:author="Rosenberg, Joshua" w:date="2019-01-10T12:19:00Z">
              <w:tcPr>
                <w:tcW w:w="0" w:type="auto"/>
              </w:tcPr>
            </w:tcPrChange>
          </w:tcPr>
          <w:p w14:paraId="0C977BF2" w14:textId="77777777" w:rsidR="00331748" w:rsidRDefault="00331748">
            <w:pPr>
              <w:pStyle w:val="Compact"/>
              <w:spacing w:line="240" w:lineRule="auto"/>
              <w:jc w:val="center"/>
              <w:pPrChange w:id="361" w:author="Rosenberg, Joshua" w:date="2019-01-10T12:19:00Z">
                <w:pPr>
                  <w:pStyle w:val="Compact"/>
                  <w:spacing w:line="240" w:lineRule="auto"/>
                </w:pPr>
              </w:pPrChange>
            </w:pPr>
            <w:r>
              <w:t>Mod.</w:t>
            </w:r>
          </w:p>
        </w:tc>
        <w:tc>
          <w:tcPr>
            <w:tcW w:w="0" w:type="auto"/>
            <w:vAlign w:val="center"/>
            <w:tcPrChange w:id="362" w:author="Rosenberg, Joshua" w:date="2019-01-10T12:19:00Z">
              <w:tcPr>
                <w:tcW w:w="0" w:type="auto"/>
              </w:tcPr>
            </w:tcPrChange>
          </w:tcPr>
          <w:p w14:paraId="2A7AA950" w14:textId="77777777" w:rsidR="00331748" w:rsidRDefault="00331748">
            <w:pPr>
              <w:pStyle w:val="Compact"/>
              <w:spacing w:line="240" w:lineRule="auto"/>
              <w:jc w:val="center"/>
              <w:pPrChange w:id="363" w:author="Rosenberg, Joshua" w:date="2019-01-10T12:19:00Z">
                <w:pPr>
                  <w:pStyle w:val="Compact"/>
                  <w:spacing w:line="240" w:lineRule="auto"/>
                </w:pPr>
              </w:pPrChange>
            </w:pPr>
            <w:r>
              <w:t>-.03</w:t>
            </w:r>
          </w:p>
        </w:tc>
        <w:tc>
          <w:tcPr>
            <w:tcW w:w="0" w:type="auto"/>
            <w:vAlign w:val="center"/>
            <w:tcPrChange w:id="364" w:author="Rosenberg, Joshua" w:date="2019-01-10T12:19:00Z">
              <w:tcPr>
                <w:tcW w:w="0" w:type="auto"/>
              </w:tcPr>
            </w:tcPrChange>
          </w:tcPr>
          <w:p w14:paraId="3EBE36F5" w14:textId="77777777" w:rsidR="00331748" w:rsidRDefault="00331748">
            <w:pPr>
              <w:pStyle w:val="Compact"/>
              <w:spacing w:line="240" w:lineRule="auto"/>
              <w:jc w:val="center"/>
              <w:pPrChange w:id="365" w:author="Rosenberg, Joshua" w:date="2019-01-10T12:19:00Z">
                <w:pPr>
                  <w:pStyle w:val="Compact"/>
                  <w:spacing w:line="240" w:lineRule="auto"/>
                </w:pPr>
              </w:pPrChange>
            </w:pPr>
            <w:r>
              <w:t>.02</w:t>
            </w:r>
          </w:p>
        </w:tc>
        <w:tc>
          <w:tcPr>
            <w:tcW w:w="0" w:type="auto"/>
            <w:vAlign w:val="center"/>
            <w:tcPrChange w:id="366" w:author="Rosenberg, Joshua" w:date="2019-01-10T12:19:00Z">
              <w:tcPr>
                <w:tcW w:w="0" w:type="auto"/>
              </w:tcPr>
            </w:tcPrChange>
          </w:tcPr>
          <w:p w14:paraId="224F2721" w14:textId="77777777" w:rsidR="00331748" w:rsidRDefault="00331748">
            <w:pPr>
              <w:pStyle w:val="Compact"/>
              <w:spacing w:line="240" w:lineRule="auto"/>
              <w:jc w:val="center"/>
              <w:pPrChange w:id="367" w:author="Rosenberg, Joshua" w:date="2019-01-10T12:19:00Z">
                <w:pPr>
                  <w:pStyle w:val="Compact"/>
                  <w:spacing w:line="240" w:lineRule="auto"/>
                </w:pPr>
              </w:pPrChange>
            </w:pPr>
            <w:r>
              <w:t>.01</w:t>
            </w:r>
          </w:p>
        </w:tc>
        <w:tc>
          <w:tcPr>
            <w:tcW w:w="0" w:type="auto"/>
            <w:vAlign w:val="center"/>
            <w:tcPrChange w:id="368" w:author="Rosenberg, Joshua" w:date="2019-01-10T12:19:00Z">
              <w:tcPr>
                <w:tcW w:w="0" w:type="auto"/>
              </w:tcPr>
            </w:tcPrChange>
          </w:tcPr>
          <w:p w14:paraId="519CD376" w14:textId="77777777" w:rsidR="00331748" w:rsidRDefault="00331748">
            <w:pPr>
              <w:pStyle w:val="Compact"/>
              <w:spacing w:line="240" w:lineRule="auto"/>
              <w:jc w:val="center"/>
              <w:pPrChange w:id="369" w:author="Rosenberg, Joshua" w:date="2019-01-10T12:19:00Z">
                <w:pPr>
                  <w:pStyle w:val="Compact"/>
                  <w:spacing w:line="240" w:lineRule="auto"/>
                </w:pPr>
              </w:pPrChange>
            </w:pPr>
            <w:r>
              <w:t>.01</w:t>
            </w:r>
          </w:p>
        </w:tc>
        <w:tc>
          <w:tcPr>
            <w:tcW w:w="0" w:type="auto"/>
            <w:vAlign w:val="center"/>
            <w:tcPrChange w:id="370" w:author="Rosenberg, Joshua" w:date="2019-01-10T12:19:00Z">
              <w:tcPr>
                <w:tcW w:w="0" w:type="auto"/>
              </w:tcPr>
            </w:tcPrChange>
          </w:tcPr>
          <w:p w14:paraId="086931BC" w14:textId="77777777" w:rsidR="00331748" w:rsidRDefault="00331748">
            <w:pPr>
              <w:pStyle w:val="Compact"/>
              <w:spacing w:line="240" w:lineRule="auto"/>
              <w:jc w:val="center"/>
              <w:pPrChange w:id="371" w:author="Rosenberg, Joshua" w:date="2019-01-10T12:19:00Z">
                <w:pPr>
                  <w:pStyle w:val="Compact"/>
                  <w:spacing w:line="240" w:lineRule="auto"/>
                </w:pPr>
              </w:pPrChange>
            </w:pPr>
            <w:r>
              <w:t>.03</w:t>
            </w:r>
          </w:p>
        </w:tc>
        <w:tc>
          <w:tcPr>
            <w:tcW w:w="0" w:type="auto"/>
            <w:vAlign w:val="center"/>
            <w:tcPrChange w:id="372" w:author="Rosenberg, Joshua" w:date="2019-01-10T12:19:00Z">
              <w:tcPr>
                <w:tcW w:w="0" w:type="auto"/>
              </w:tcPr>
            </w:tcPrChange>
          </w:tcPr>
          <w:p w14:paraId="46A5A0EF" w14:textId="77777777" w:rsidR="00331748" w:rsidRDefault="00331748">
            <w:pPr>
              <w:pStyle w:val="Compact"/>
              <w:spacing w:line="240" w:lineRule="auto"/>
              <w:jc w:val="center"/>
              <w:pPrChange w:id="373" w:author="Rosenberg, Joshua" w:date="2019-01-10T12:19:00Z">
                <w:pPr>
                  <w:pStyle w:val="Compact"/>
                  <w:spacing w:line="240" w:lineRule="auto"/>
                </w:pPr>
              </w:pPrChange>
            </w:pPr>
            <w:r>
              <w:t>-.00</w:t>
            </w:r>
          </w:p>
        </w:tc>
        <w:tc>
          <w:tcPr>
            <w:tcW w:w="0" w:type="auto"/>
            <w:vAlign w:val="center"/>
            <w:tcPrChange w:id="374" w:author="Rosenberg, Joshua" w:date="2019-01-10T12:19:00Z">
              <w:tcPr>
                <w:tcW w:w="0" w:type="auto"/>
              </w:tcPr>
            </w:tcPrChange>
          </w:tcPr>
          <w:p w14:paraId="5B1BCE09" w14:textId="77777777" w:rsidR="00331748" w:rsidRDefault="00331748">
            <w:pPr>
              <w:pStyle w:val="Compact"/>
              <w:spacing w:line="240" w:lineRule="auto"/>
              <w:jc w:val="center"/>
              <w:pPrChange w:id="375" w:author="Rosenberg, Joshua" w:date="2019-01-10T12:19:00Z">
                <w:pPr>
                  <w:pStyle w:val="Compact"/>
                  <w:spacing w:line="240" w:lineRule="auto"/>
                </w:pPr>
              </w:pPrChange>
            </w:pPr>
            <w:r>
              <w:t>.42</w:t>
            </w:r>
          </w:p>
        </w:tc>
        <w:tc>
          <w:tcPr>
            <w:tcW w:w="0" w:type="auto"/>
            <w:vAlign w:val="center"/>
            <w:tcPrChange w:id="376" w:author="Rosenberg, Joshua" w:date="2019-01-10T12:19:00Z">
              <w:tcPr>
                <w:tcW w:w="0" w:type="auto"/>
              </w:tcPr>
            </w:tcPrChange>
          </w:tcPr>
          <w:p w14:paraId="54BC079C" w14:textId="77777777" w:rsidR="00331748" w:rsidRDefault="00331748">
            <w:pPr>
              <w:pStyle w:val="Compact"/>
              <w:spacing w:line="240" w:lineRule="auto"/>
              <w:jc w:val="center"/>
              <w:pPrChange w:id="377" w:author="Rosenberg, Joshua" w:date="2019-01-10T12:19:00Z">
                <w:pPr>
                  <w:pStyle w:val="Compact"/>
                  <w:spacing w:line="240" w:lineRule="auto"/>
                </w:pPr>
              </w:pPrChange>
            </w:pPr>
            <w:r>
              <w:t>.19</w:t>
            </w:r>
          </w:p>
        </w:tc>
        <w:tc>
          <w:tcPr>
            <w:tcW w:w="0" w:type="auto"/>
            <w:vAlign w:val="center"/>
            <w:tcPrChange w:id="378" w:author="Rosenberg, Joshua" w:date="2019-01-10T12:19:00Z">
              <w:tcPr>
                <w:tcW w:w="0" w:type="auto"/>
              </w:tcPr>
            </w:tcPrChange>
          </w:tcPr>
          <w:p w14:paraId="4C7CCB6E" w14:textId="77777777" w:rsidR="00331748" w:rsidRDefault="00331748">
            <w:pPr>
              <w:pStyle w:val="Compact"/>
              <w:spacing w:line="240" w:lineRule="auto"/>
              <w:jc w:val="center"/>
              <w:pPrChange w:id="379" w:author="Rosenberg, Joshua" w:date="2019-01-10T12:19:00Z">
                <w:pPr>
                  <w:pStyle w:val="Compact"/>
                  <w:spacing w:line="240" w:lineRule="auto"/>
                </w:pPr>
              </w:pPrChange>
            </w:pPr>
            <w:r>
              <w:t>.35</w:t>
            </w:r>
          </w:p>
        </w:tc>
        <w:tc>
          <w:tcPr>
            <w:tcW w:w="0" w:type="auto"/>
            <w:vAlign w:val="center"/>
            <w:tcPrChange w:id="380" w:author="Rosenberg, Joshua" w:date="2019-01-10T12:19:00Z">
              <w:tcPr>
                <w:tcW w:w="0" w:type="auto"/>
              </w:tcPr>
            </w:tcPrChange>
          </w:tcPr>
          <w:p w14:paraId="6A951A0B" w14:textId="77777777" w:rsidR="00331748" w:rsidRDefault="00331748">
            <w:pPr>
              <w:pStyle w:val="Compact"/>
              <w:spacing w:line="240" w:lineRule="auto"/>
              <w:jc w:val="center"/>
              <w:pPrChange w:id="381" w:author="Rosenberg, Joshua" w:date="2019-01-10T12:19:00Z">
                <w:pPr>
                  <w:pStyle w:val="Compact"/>
                  <w:spacing w:line="240" w:lineRule="auto"/>
                </w:pPr>
              </w:pPrChange>
            </w:pPr>
          </w:p>
        </w:tc>
        <w:tc>
          <w:tcPr>
            <w:tcW w:w="0" w:type="auto"/>
            <w:vAlign w:val="center"/>
            <w:tcPrChange w:id="382" w:author="Rosenberg, Joshua" w:date="2019-01-10T12:19:00Z">
              <w:tcPr>
                <w:tcW w:w="0" w:type="auto"/>
              </w:tcPr>
            </w:tcPrChange>
          </w:tcPr>
          <w:p w14:paraId="75150517" w14:textId="77777777" w:rsidR="00331748" w:rsidRDefault="00331748">
            <w:pPr>
              <w:pStyle w:val="Compact"/>
              <w:spacing w:line="240" w:lineRule="auto"/>
              <w:jc w:val="center"/>
              <w:pPrChange w:id="383" w:author="Rosenberg, Joshua" w:date="2019-01-10T12:19:00Z">
                <w:pPr>
                  <w:pStyle w:val="Compact"/>
                  <w:spacing w:line="240" w:lineRule="auto"/>
                </w:pPr>
              </w:pPrChange>
            </w:pPr>
          </w:p>
        </w:tc>
      </w:tr>
      <w:tr w:rsidR="00331748" w14:paraId="127A03F1" w14:textId="77777777" w:rsidTr="00AE0376">
        <w:trPr>
          <w:jc w:val="center"/>
        </w:trPr>
        <w:tc>
          <w:tcPr>
            <w:tcW w:w="0" w:type="auto"/>
            <w:vAlign w:val="center"/>
            <w:tcPrChange w:id="384" w:author="Rosenberg, Joshua" w:date="2019-01-10T12:19:00Z">
              <w:tcPr>
                <w:tcW w:w="0" w:type="auto"/>
              </w:tcPr>
            </w:tcPrChange>
          </w:tcPr>
          <w:p w14:paraId="0B2BB9E0" w14:textId="77777777" w:rsidR="00331748" w:rsidRDefault="00331748">
            <w:pPr>
              <w:pStyle w:val="Compact"/>
              <w:spacing w:line="240" w:lineRule="auto"/>
              <w:jc w:val="center"/>
              <w:pPrChange w:id="385" w:author="Rosenberg, Joshua" w:date="2019-01-10T12:19:00Z">
                <w:pPr>
                  <w:pStyle w:val="Compact"/>
                  <w:spacing w:line="240" w:lineRule="auto"/>
                </w:pPr>
              </w:pPrChange>
            </w:pPr>
            <w:r>
              <w:t>Com.</w:t>
            </w:r>
          </w:p>
        </w:tc>
        <w:tc>
          <w:tcPr>
            <w:tcW w:w="0" w:type="auto"/>
            <w:vAlign w:val="center"/>
            <w:tcPrChange w:id="386" w:author="Rosenberg, Joshua" w:date="2019-01-10T12:19:00Z">
              <w:tcPr>
                <w:tcW w:w="0" w:type="auto"/>
              </w:tcPr>
            </w:tcPrChange>
          </w:tcPr>
          <w:p w14:paraId="278688C3" w14:textId="77777777" w:rsidR="00331748" w:rsidRDefault="00331748">
            <w:pPr>
              <w:pStyle w:val="Compact"/>
              <w:spacing w:line="240" w:lineRule="auto"/>
              <w:jc w:val="center"/>
              <w:pPrChange w:id="387" w:author="Rosenberg, Joshua" w:date="2019-01-10T12:19:00Z">
                <w:pPr>
                  <w:pStyle w:val="Compact"/>
                  <w:spacing w:line="240" w:lineRule="auto"/>
                </w:pPr>
              </w:pPrChange>
            </w:pPr>
            <w:r>
              <w:t>-.10</w:t>
            </w:r>
          </w:p>
        </w:tc>
        <w:tc>
          <w:tcPr>
            <w:tcW w:w="0" w:type="auto"/>
            <w:vAlign w:val="center"/>
            <w:tcPrChange w:id="388" w:author="Rosenberg, Joshua" w:date="2019-01-10T12:19:00Z">
              <w:tcPr>
                <w:tcW w:w="0" w:type="auto"/>
              </w:tcPr>
            </w:tcPrChange>
          </w:tcPr>
          <w:p w14:paraId="6F397821" w14:textId="77777777" w:rsidR="00331748" w:rsidRDefault="00331748">
            <w:pPr>
              <w:pStyle w:val="Compact"/>
              <w:spacing w:line="240" w:lineRule="auto"/>
              <w:jc w:val="center"/>
              <w:pPrChange w:id="389" w:author="Rosenberg, Joshua" w:date="2019-01-10T12:19:00Z">
                <w:pPr>
                  <w:pStyle w:val="Compact"/>
                  <w:spacing w:line="240" w:lineRule="auto"/>
                </w:pPr>
              </w:pPrChange>
            </w:pPr>
            <w:r>
              <w:t>.00</w:t>
            </w:r>
          </w:p>
        </w:tc>
        <w:tc>
          <w:tcPr>
            <w:tcW w:w="0" w:type="auto"/>
            <w:vAlign w:val="center"/>
            <w:tcPrChange w:id="390" w:author="Rosenberg, Joshua" w:date="2019-01-10T12:19:00Z">
              <w:tcPr>
                <w:tcW w:w="0" w:type="auto"/>
              </w:tcPr>
            </w:tcPrChange>
          </w:tcPr>
          <w:p w14:paraId="0AC27B49" w14:textId="77777777" w:rsidR="00331748" w:rsidRDefault="00331748">
            <w:pPr>
              <w:pStyle w:val="Compact"/>
              <w:spacing w:line="240" w:lineRule="auto"/>
              <w:jc w:val="center"/>
              <w:pPrChange w:id="391" w:author="Rosenberg, Joshua" w:date="2019-01-10T12:19:00Z">
                <w:pPr>
                  <w:pStyle w:val="Compact"/>
                  <w:spacing w:line="240" w:lineRule="auto"/>
                </w:pPr>
              </w:pPrChange>
            </w:pPr>
            <w:r>
              <w:t>-.02</w:t>
            </w:r>
          </w:p>
        </w:tc>
        <w:tc>
          <w:tcPr>
            <w:tcW w:w="0" w:type="auto"/>
            <w:vAlign w:val="center"/>
            <w:tcPrChange w:id="392" w:author="Rosenberg, Joshua" w:date="2019-01-10T12:19:00Z">
              <w:tcPr>
                <w:tcW w:w="0" w:type="auto"/>
              </w:tcPr>
            </w:tcPrChange>
          </w:tcPr>
          <w:p w14:paraId="62004535" w14:textId="77777777" w:rsidR="00331748" w:rsidRDefault="00331748">
            <w:pPr>
              <w:pStyle w:val="Compact"/>
              <w:spacing w:line="240" w:lineRule="auto"/>
              <w:jc w:val="center"/>
              <w:pPrChange w:id="393" w:author="Rosenberg, Joshua" w:date="2019-01-10T12:19:00Z">
                <w:pPr>
                  <w:pStyle w:val="Compact"/>
                  <w:spacing w:line="240" w:lineRule="auto"/>
                </w:pPr>
              </w:pPrChange>
            </w:pPr>
            <w:r>
              <w:t>-.05</w:t>
            </w:r>
          </w:p>
        </w:tc>
        <w:tc>
          <w:tcPr>
            <w:tcW w:w="0" w:type="auto"/>
            <w:vAlign w:val="center"/>
            <w:tcPrChange w:id="394" w:author="Rosenberg, Joshua" w:date="2019-01-10T12:19:00Z">
              <w:tcPr>
                <w:tcW w:w="0" w:type="auto"/>
              </w:tcPr>
            </w:tcPrChange>
          </w:tcPr>
          <w:p w14:paraId="3F6BEA1B" w14:textId="77777777" w:rsidR="00331748" w:rsidRDefault="00331748">
            <w:pPr>
              <w:pStyle w:val="Compact"/>
              <w:spacing w:line="240" w:lineRule="auto"/>
              <w:jc w:val="center"/>
              <w:pPrChange w:id="395" w:author="Rosenberg, Joshua" w:date="2019-01-10T12:19:00Z">
                <w:pPr>
                  <w:pStyle w:val="Compact"/>
                  <w:spacing w:line="240" w:lineRule="auto"/>
                </w:pPr>
              </w:pPrChange>
            </w:pPr>
            <w:r>
              <w:t>-.06</w:t>
            </w:r>
          </w:p>
        </w:tc>
        <w:tc>
          <w:tcPr>
            <w:tcW w:w="0" w:type="auto"/>
            <w:vAlign w:val="center"/>
            <w:tcPrChange w:id="396" w:author="Rosenberg, Joshua" w:date="2019-01-10T12:19:00Z">
              <w:tcPr>
                <w:tcW w:w="0" w:type="auto"/>
              </w:tcPr>
            </w:tcPrChange>
          </w:tcPr>
          <w:p w14:paraId="2A00DE35" w14:textId="77777777" w:rsidR="00331748" w:rsidRDefault="00331748">
            <w:pPr>
              <w:pStyle w:val="Compact"/>
              <w:spacing w:line="240" w:lineRule="auto"/>
              <w:jc w:val="center"/>
              <w:pPrChange w:id="397" w:author="Rosenberg, Joshua" w:date="2019-01-10T12:19:00Z">
                <w:pPr>
                  <w:pStyle w:val="Compact"/>
                  <w:spacing w:line="240" w:lineRule="auto"/>
                </w:pPr>
              </w:pPrChange>
            </w:pPr>
            <w:r>
              <w:t>-.03</w:t>
            </w:r>
          </w:p>
        </w:tc>
        <w:tc>
          <w:tcPr>
            <w:tcW w:w="0" w:type="auto"/>
            <w:vAlign w:val="center"/>
            <w:tcPrChange w:id="398" w:author="Rosenberg, Joshua" w:date="2019-01-10T12:19:00Z">
              <w:tcPr>
                <w:tcW w:w="0" w:type="auto"/>
              </w:tcPr>
            </w:tcPrChange>
          </w:tcPr>
          <w:p w14:paraId="7E596D45" w14:textId="77777777" w:rsidR="00331748" w:rsidRDefault="00331748">
            <w:pPr>
              <w:pStyle w:val="Compact"/>
              <w:spacing w:line="240" w:lineRule="auto"/>
              <w:jc w:val="center"/>
              <w:pPrChange w:id="399" w:author="Rosenberg, Joshua" w:date="2019-01-10T12:19:00Z">
                <w:pPr>
                  <w:pStyle w:val="Compact"/>
                  <w:spacing w:line="240" w:lineRule="auto"/>
                </w:pPr>
              </w:pPrChange>
            </w:pPr>
            <w:r>
              <w:t>.42</w:t>
            </w:r>
          </w:p>
        </w:tc>
        <w:tc>
          <w:tcPr>
            <w:tcW w:w="0" w:type="auto"/>
            <w:vAlign w:val="center"/>
            <w:tcPrChange w:id="400" w:author="Rosenberg, Joshua" w:date="2019-01-10T12:19:00Z">
              <w:tcPr>
                <w:tcW w:w="0" w:type="auto"/>
              </w:tcPr>
            </w:tcPrChange>
          </w:tcPr>
          <w:p w14:paraId="47C1DDFC" w14:textId="77777777" w:rsidR="00331748" w:rsidRDefault="00331748">
            <w:pPr>
              <w:pStyle w:val="Compact"/>
              <w:spacing w:line="240" w:lineRule="auto"/>
              <w:jc w:val="center"/>
              <w:pPrChange w:id="401" w:author="Rosenberg, Joshua" w:date="2019-01-10T12:19:00Z">
                <w:pPr>
                  <w:pStyle w:val="Compact"/>
                  <w:spacing w:line="240" w:lineRule="auto"/>
                </w:pPr>
              </w:pPrChange>
            </w:pPr>
            <w:r>
              <w:t>.20</w:t>
            </w:r>
          </w:p>
        </w:tc>
        <w:tc>
          <w:tcPr>
            <w:tcW w:w="0" w:type="auto"/>
            <w:vAlign w:val="center"/>
            <w:tcPrChange w:id="402" w:author="Rosenberg, Joshua" w:date="2019-01-10T12:19:00Z">
              <w:tcPr>
                <w:tcW w:w="0" w:type="auto"/>
              </w:tcPr>
            </w:tcPrChange>
          </w:tcPr>
          <w:p w14:paraId="736DF85E" w14:textId="77777777" w:rsidR="00331748" w:rsidRDefault="00331748">
            <w:pPr>
              <w:pStyle w:val="Compact"/>
              <w:spacing w:line="240" w:lineRule="auto"/>
              <w:jc w:val="center"/>
              <w:pPrChange w:id="403" w:author="Rosenberg, Joshua" w:date="2019-01-10T12:19:00Z">
                <w:pPr>
                  <w:pStyle w:val="Compact"/>
                  <w:spacing w:line="240" w:lineRule="auto"/>
                </w:pPr>
              </w:pPrChange>
            </w:pPr>
            <w:r>
              <w:t>.38</w:t>
            </w:r>
          </w:p>
        </w:tc>
        <w:tc>
          <w:tcPr>
            <w:tcW w:w="0" w:type="auto"/>
            <w:vAlign w:val="center"/>
            <w:tcPrChange w:id="404" w:author="Rosenberg, Joshua" w:date="2019-01-10T12:19:00Z">
              <w:tcPr>
                <w:tcW w:w="0" w:type="auto"/>
              </w:tcPr>
            </w:tcPrChange>
          </w:tcPr>
          <w:p w14:paraId="5CDE1699" w14:textId="77777777" w:rsidR="00331748" w:rsidRDefault="00331748">
            <w:pPr>
              <w:pStyle w:val="Compact"/>
              <w:spacing w:line="240" w:lineRule="auto"/>
              <w:jc w:val="center"/>
              <w:pPrChange w:id="405" w:author="Rosenberg, Joshua" w:date="2019-01-10T12:19:00Z">
                <w:pPr>
                  <w:pStyle w:val="Compact"/>
                  <w:spacing w:line="240" w:lineRule="auto"/>
                </w:pPr>
              </w:pPrChange>
            </w:pPr>
            <w:r>
              <w:t>.50</w:t>
            </w:r>
          </w:p>
        </w:tc>
        <w:tc>
          <w:tcPr>
            <w:tcW w:w="0" w:type="auto"/>
            <w:vAlign w:val="center"/>
            <w:tcPrChange w:id="406" w:author="Rosenberg, Joshua" w:date="2019-01-10T12:19:00Z">
              <w:tcPr>
                <w:tcW w:w="0" w:type="auto"/>
              </w:tcPr>
            </w:tcPrChange>
          </w:tcPr>
          <w:p w14:paraId="4F15CD83" w14:textId="77777777" w:rsidR="00331748" w:rsidRDefault="00331748">
            <w:pPr>
              <w:pStyle w:val="Compact"/>
              <w:spacing w:line="240" w:lineRule="auto"/>
              <w:jc w:val="center"/>
              <w:pPrChange w:id="407" w:author="Rosenberg, Joshua" w:date="2019-01-10T12:19:00Z">
                <w:pPr>
                  <w:pStyle w:val="Compact"/>
                  <w:spacing w:line="240" w:lineRule="auto"/>
                </w:pPr>
              </w:pPrChange>
            </w:pPr>
          </w:p>
        </w:tc>
      </w:tr>
    </w:tbl>
    <w:p w14:paraId="6DF5F6DC" w14:textId="77777777" w:rsidR="00331748" w:rsidRDefault="00331748" w:rsidP="00331748">
      <w:pPr>
        <w:pStyle w:val="Heading2"/>
      </w:pPr>
      <w:r>
        <w:lastRenderedPageBreak/>
        <w:t>Results for Research Question #1</w:t>
      </w:r>
    </w:p>
    <w:p w14:paraId="100C4C9D" w14:textId="77777777" w:rsidR="00331748" w:rsidRPr="00791196" w:rsidRDefault="00331748" w:rsidP="00331748">
      <w:pPr>
        <w:pStyle w:val="Heading3"/>
        <w:framePr w:wrap="auto" w:vAnchor="margin" w:yAlign="inline"/>
        <w:spacing w:line="480" w:lineRule="auto"/>
        <w:rPr>
          <w:b w:val="0"/>
        </w:rPr>
      </w:pPr>
      <w:r>
        <w:t xml:space="preserve">Frequency of the aspects of work with data. </w:t>
      </w:r>
      <w:r w:rsidRPr="00791196">
        <w:rPr>
          <w:b w:val="0"/>
        </w:rPr>
        <w:t>Of the 236 instructional episodes used in the analysis, 170 (72%) were coded as involving one or more of the five aspects of work with data. As presented in Table 6,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42E3CBB9" w14:textId="77777777" w:rsidR="00331748" w:rsidRDefault="00331748" w:rsidP="00331748">
      <w:pPr>
        <w:pStyle w:val="BodyText"/>
      </w:pPr>
      <w:r>
        <w:t>As suggested by the proportions reported in Table 5, the different aspects of work with data often co-occurred within a single instructional episode. On average, there were 1.86 (</w:t>
      </w:r>
      <w:r>
        <w:rPr>
          <w:i/>
        </w:rPr>
        <w:t>SD</w:t>
      </w:r>
      <w:r>
        <w:t xml:space="preserve"> =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w:t>
      </w:r>
    </w:p>
    <w:p w14:paraId="380B43E3" w14:textId="77777777" w:rsidR="00331748" w:rsidRDefault="00331748" w:rsidP="00331748">
      <w:pPr>
        <w:pStyle w:val="Compact"/>
      </w:pPr>
    </w:p>
    <w:p w14:paraId="2338207A" w14:textId="77777777" w:rsidR="00331748" w:rsidRDefault="00331748" w:rsidP="00331748">
      <w:pPr>
        <w:pStyle w:val="Compact"/>
      </w:pPr>
      <w:r>
        <w:t>Table 5. Proportion of signals for which each of the aspects of work with data was present</w:t>
      </w:r>
    </w:p>
    <w:tbl>
      <w:tblPr>
        <w:tblW w:w="0" w:type="pct"/>
        <w:tblLook w:val="07E0" w:firstRow="1" w:lastRow="1" w:firstColumn="1" w:lastColumn="1" w:noHBand="1" w:noVBand="1"/>
      </w:tblPr>
      <w:tblGrid>
        <w:gridCol w:w="2749"/>
        <w:gridCol w:w="3703"/>
        <w:gridCol w:w="576"/>
      </w:tblGrid>
      <w:tr w:rsidR="00331748" w14:paraId="6CC054CB" w14:textId="77777777" w:rsidTr="0077358F">
        <w:tc>
          <w:tcPr>
            <w:tcW w:w="0" w:type="auto"/>
            <w:tcBorders>
              <w:bottom w:val="single" w:sz="0" w:space="0" w:color="auto"/>
            </w:tcBorders>
            <w:vAlign w:val="bottom"/>
          </w:tcPr>
          <w:p w14:paraId="3B42A6F6" w14:textId="77777777" w:rsidR="00331748" w:rsidRDefault="00331748" w:rsidP="0077358F">
            <w:pPr>
              <w:pStyle w:val="Compact"/>
              <w:spacing w:line="240" w:lineRule="auto"/>
            </w:pPr>
            <w:r>
              <w:t>Aspect of Work with Data</w:t>
            </w:r>
          </w:p>
        </w:tc>
        <w:tc>
          <w:tcPr>
            <w:tcW w:w="0" w:type="auto"/>
            <w:tcBorders>
              <w:bottom w:val="single" w:sz="0" w:space="0" w:color="auto"/>
            </w:tcBorders>
            <w:vAlign w:val="bottom"/>
          </w:tcPr>
          <w:p w14:paraId="070BFF84" w14:textId="77777777" w:rsidR="00331748" w:rsidRDefault="00331748" w:rsidP="0077358F">
            <w:pPr>
              <w:pStyle w:val="Compact"/>
              <w:spacing w:line="240" w:lineRule="auto"/>
              <w:jc w:val="right"/>
            </w:pPr>
            <w:r>
              <w:t>Proportion of Instructional Episodes</w:t>
            </w:r>
          </w:p>
        </w:tc>
        <w:tc>
          <w:tcPr>
            <w:tcW w:w="0" w:type="auto"/>
            <w:tcBorders>
              <w:bottom w:val="single" w:sz="0" w:space="0" w:color="auto"/>
            </w:tcBorders>
            <w:vAlign w:val="bottom"/>
          </w:tcPr>
          <w:p w14:paraId="72561DC0" w14:textId="77777777" w:rsidR="00331748" w:rsidRDefault="00331748" w:rsidP="0077358F">
            <w:pPr>
              <w:pStyle w:val="Compact"/>
              <w:spacing w:line="240" w:lineRule="auto"/>
              <w:jc w:val="right"/>
            </w:pPr>
            <w:r>
              <w:t>N</w:t>
            </w:r>
          </w:p>
        </w:tc>
      </w:tr>
      <w:tr w:rsidR="00331748" w14:paraId="782D48C6" w14:textId="77777777" w:rsidTr="0077358F">
        <w:tc>
          <w:tcPr>
            <w:tcW w:w="0" w:type="auto"/>
          </w:tcPr>
          <w:p w14:paraId="2981EE4D" w14:textId="77777777" w:rsidR="00331748" w:rsidRDefault="00331748" w:rsidP="0077358F">
            <w:pPr>
              <w:pStyle w:val="Compact"/>
              <w:spacing w:line="240" w:lineRule="auto"/>
            </w:pPr>
            <w:r>
              <w:t>Asking Questions</w:t>
            </w:r>
          </w:p>
        </w:tc>
        <w:tc>
          <w:tcPr>
            <w:tcW w:w="0" w:type="auto"/>
          </w:tcPr>
          <w:p w14:paraId="789FD1DE" w14:textId="77777777" w:rsidR="00331748" w:rsidRDefault="00331748" w:rsidP="0077358F">
            <w:pPr>
              <w:pStyle w:val="Compact"/>
              <w:spacing w:line="240" w:lineRule="auto"/>
              <w:jc w:val="right"/>
            </w:pPr>
            <w:r>
              <w:t>0.381</w:t>
            </w:r>
          </w:p>
        </w:tc>
        <w:tc>
          <w:tcPr>
            <w:tcW w:w="0" w:type="auto"/>
          </w:tcPr>
          <w:p w14:paraId="26431FF2" w14:textId="77777777" w:rsidR="00331748" w:rsidRDefault="00331748" w:rsidP="0077358F">
            <w:pPr>
              <w:pStyle w:val="Compact"/>
              <w:spacing w:line="240" w:lineRule="auto"/>
              <w:jc w:val="right"/>
            </w:pPr>
            <w:r>
              <w:t>90</w:t>
            </w:r>
          </w:p>
        </w:tc>
      </w:tr>
      <w:tr w:rsidR="00331748" w14:paraId="237070D7" w14:textId="77777777" w:rsidTr="0077358F">
        <w:tc>
          <w:tcPr>
            <w:tcW w:w="0" w:type="auto"/>
          </w:tcPr>
          <w:p w14:paraId="7C4DC72B" w14:textId="77777777" w:rsidR="00331748" w:rsidRDefault="00331748" w:rsidP="0077358F">
            <w:pPr>
              <w:pStyle w:val="Compact"/>
              <w:spacing w:line="240" w:lineRule="auto"/>
            </w:pPr>
            <w:r>
              <w:t>Making Observations</w:t>
            </w:r>
          </w:p>
        </w:tc>
        <w:tc>
          <w:tcPr>
            <w:tcW w:w="0" w:type="auto"/>
          </w:tcPr>
          <w:p w14:paraId="4EDEA48C" w14:textId="77777777" w:rsidR="00331748" w:rsidRDefault="00331748" w:rsidP="0077358F">
            <w:pPr>
              <w:pStyle w:val="Compact"/>
              <w:spacing w:line="240" w:lineRule="auto"/>
              <w:jc w:val="right"/>
            </w:pPr>
            <w:r>
              <w:t>0.242</w:t>
            </w:r>
          </w:p>
        </w:tc>
        <w:tc>
          <w:tcPr>
            <w:tcW w:w="0" w:type="auto"/>
          </w:tcPr>
          <w:p w14:paraId="4E5B664D" w14:textId="77777777" w:rsidR="00331748" w:rsidRDefault="00331748" w:rsidP="0077358F">
            <w:pPr>
              <w:pStyle w:val="Compact"/>
              <w:spacing w:line="240" w:lineRule="auto"/>
              <w:jc w:val="right"/>
            </w:pPr>
            <w:r>
              <w:t>57</w:t>
            </w:r>
          </w:p>
        </w:tc>
      </w:tr>
      <w:tr w:rsidR="00331748" w14:paraId="18C0F9B7" w14:textId="77777777" w:rsidTr="0077358F">
        <w:tc>
          <w:tcPr>
            <w:tcW w:w="0" w:type="auto"/>
          </w:tcPr>
          <w:p w14:paraId="2BA5ABEB" w14:textId="77777777" w:rsidR="00331748" w:rsidRDefault="00331748" w:rsidP="0077358F">
            <w:pPr>
              <w:pStyle w:val="Compact"/>
              <w:spacing w:line="240" w:lineRule="auto"/>
            </w:pPr>
            <w:r>
              <w:t>Generating Data</w:t>
            </w:r>
          </w:p>
        </w:tc>
        <w:tc>
          <w:tcPr>
            <w:tcW w:w="0" w:type="auto"/>
          </w:tcPr>
          <w:p w14:paraId="0DC1189C" w14:textId="77777777" w:rsidR="00331748" w:rsidRDefault="00331748" w:rsidP="0077358F">
            <w:pPr>
              <w:pStyle w:val="Compact"/>
              <w:spacing w:line="240" w:lineRule="auto"/>
              <w:jc w:val="right"/>
            </w:pPr>
            <w:r>
              <w:t>0.432</w:t>
            </w:r>
          </w:p>
        </w:tc>
        <w:tc>
          <w:tcPr>
            <w:tcW w:w="0" w:type="auto"/>
          </w:tcPr>
          <w:p w14:paraId="43D9E207" w14:textId="77777777" w:rsidR="00331748" w:rsidRDefault="00331748" w:rsidP="0077358F">
            <w:pPr>
              <w:pStyle w:val="Compact"/>
              <w:spacing w:line="240" w:lineRule="auto"/>
              <w:jc w:val="right"/>
            </w:pPr>
            <w:r>
              <w:t>102</w:t>
            </w:r>
          </w:p>
        </w:tc>
      </w:tr>
      <w:tr w:rsidR="00331748" w14:paraId="1C622CDE" w14:textId="77777777" w:rsidTr="0077358F">
        <w:tc>
          <w:tcPr>
            <w:tcW w:w="0" w:type="auto"/>
          </w:tcPr>
          <w:p w14:paraId="3E38ACC9" w14:textId="77777777" w:rsidR="00331748" w:rsidRDefault="00331748" w:rsidP="0077358F">
            <w:pPr>
              <w:pStyle w:val="Compact"/>
              <w:spacing w:line="240" w:lineRule="auto"/>
            </w:pPr>
            <w:r>
              <w:t>Data Modeling</w:t>
            </w:r>
          </w:p>
        </w:tc>
        <w:tc>
          <w:tcPr>
            <w:tcW w:w="0" w:type="auto"/>
          </w:tcPr>
          <w:p w14:paraId="1F49638D" w14:textId="77777777" w:rsidR="00331748" w:rsidRDefault="00331748" w:rsidP="0077358F">
            <w:pPr>
              <w:pStyle w:val="Compact"/>
              <w:spacing w:line="240" w:lineRule="auto"/>
              <w:jc w:val="right"/>
            </w:pPr>
            <w:r>
              <w:t>0.288</w:t>
            </w:r>
          </w:p>
        </w:tc>
        <w:tc>
          <w:tcPr>
            <w:tcW w:w="0" w:type="auto"/>
          </w:tcPr>
          <w:p w14:paraId="5D7CEB77" w14:textId="77777777" w:rsidR="00331748" w:rsidRDefault="00331748" w:rsidP="0077358F">
            <w:pPr>
              <w:pStyle w:val="Compact"/>
              <w:spacing w:line="240" w:lineRule="auto"/>
              <w:jc w:val="right"/>
            </w:pPr>
            <w:r>
              <w:t>68</w:t>
            </w:r>
          </w:p>
        </w:tc>
      </w:tr>
      <w:tr w:rsidR="00331748" w14:paraId="5F84CE0C" w14:textId="77777777" w:rsidTr="0077358F">
        <w:tc>
          <w:tcPr>
            <w:tcW w:w="0" w:type="auto"/>
          </w:tcPr>
          <w:p w14:paraId="7D60050E" w14:textId="77777777" w:rsidR="00331748" w:rsidRDefault="00331748" w:rsidP="0077358F">
            <w:pPr>
              <w:pStyle w:val="Compact"/>
              <w:spacing w:line="240" w:lineRule="auto"/>
            </w:pPr>
            <w:r>
              <w:t>Communicating Findings</w:t>
            </w:r>
          </w:p>
        </w:tc>
        <w:tc>
          <w:tcPr>
            <w:tcW w:w="0" w:type="auto"/>
          </w:tcPr>
          <w:p w14:paraId="67AEE411" w14:textId="77777777" w:rsidR="00331748" w:rsidRDefault="00331748" w:rsidP="0077358F">
            <w:pPr>
              <w:pStyle w:val="Compact"/>
              <w:spacing w:line="240" w:lineRule="auto"/>
              <w:jc w:val="right"/>
            </w:pPr>
            <w:r>
              <w:t>0.436</w:t>
            </w:r>
          </w:p>
        </w:tc>
        <w:tc>
          <w:tcPr>
            <w:tcW w:w="0" w:type="auto"/>
          </w:tcPr>
          <w:p w14:paraId="3B70554A" w14:textId="77777777" w:rsidR="00331748" w:rsidRDefault="00331748" w:rsidP="0077358F">
            <w:pPr>
              <w:pStyle w:val="Compact"/>
              <w:spacing w:line="240" w:lineRule="auto"/>
              <w:jc w:val="right"/>
            </w:pPr>
            <w:r>
              <w:t>103</w:t>
            </w:r>
          </w:p>
        </w:tc>
      </w:tr>
    </w:tbl>
    <w:p w14:paraId="04E19E38" w14:textId="77777777" w:rsidR="00331748" w:rsidRDefault="00331748" w:rsidP="00331748">
      <w:pPr>
        <w:pStyle w:val="Heading2"/>
      </w:pPr>
      <w:commentRangeStart w:id="408"/>
      <w:r>
        <w:lastRenderedPageBreak/>
        <w:t>Results</w:t>
      </w:r>
      <w:commentRangeEnd w:id="408"/>
      <w:r>
        <w:rPr>
          <w:rStyle w:val="CommentReference"/>
          <w:rFonts w:asciiTheme="minorHAnsi" w:eastAsiaTheme="minorHAnsi" w:hAnsiTheme="minorHAnsi" w:cstheme="minorBidi"/>
          <w:b w:val="0"/>
          <w:bCs w:val="0"/>
        </w:rPr>
        <w:commentReference w:id="408"/>
      </w:r>
      <w:r>
        <w:t xml:space="preserve"> for Research Question #2: What profiles of youth engagement emerge from experiential data collected in the programs?</w:t>
      </w:r>
    </w:p>
    <w:p w14:paraId="5E7F877C" w14:textId="77777777" w:rsidR="00331748" w:rsidRDefault="00331748" w:rsidP="00331748">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5D7D8247" w14:textId="77777777" w:rsidR="00331748" w:rsidRDefault="00331748" w:rsidP="00331748">
      <w:pPr>
        <w:pStyle w:val="BodyText"/>
      </w:pPr>
      <w:r>
        <w:t xml:space="preserve">The result of this model selection process was the estimation of </w:t>
      </w:r>
      <w:r>
        <w:rPr>
          <w:i/>
        </w:rPr>
        <w:t>six distinct profiles</w:t>
      </w:r>
      <w:r>
        <w:t xml:space="preserve"> identified from the data, as presented in Figures 2 and 3. Figure 2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is labeled “Z-score”). Figure 3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4C01587C" wp14:editId="6AAC7B1D">
            <wp:extent cx="5969000" cy="3688535"/>
            <wp:effectExtent l="0" t="0" r="0" b="0"/>
            <wp:docPr id="1"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2FBBCA7" w14:textId="77777777" w:rsidR="00331748" w:rsidRDefault="00331748" w:rsidP="00331748">
      <w:pPr>
        <w:pStyle w:val="ImageCaption"/>
      </w:pPr>
      <w:r>
        <w:t>Figure 2. The six profiles of engagement (with variable values standardized)</w:t>
      </w:r>
    </w:p>
    <w:p w14:paraId="7E812ADB" w14:textId="77777777" w:rsidR="00331748" w:rsidRDefault="00331748" w:rsidP="00331748">
      <w:r>
        <w:rPr>
          <w:noProof/>
        </w:rPr>
        <w:lastRenderedPageBreak/>
        <w:drawing>
          <wp:inline distT="0" distB="0" distL="0" distR="0" wp14:anchorId="75FC0137" wp14:editId="5FC79A95">
            <wp:extent cx="5969000" cy="3688535"/>
            <wp:effectExtent l="0" t="0" r="0" b="0"/>
            <wp:docPr id="5"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3"/>
                    <a:stretch>
                      <a:fillRect/>
                    </a:stretch>
                  </pic:blipFill>
                  <pic:spPr bwMode="auto">
                    <a:xfrm>
                      <a:off x="0" y="0"/>
                      <a:ext cx="5969000" cy="3688535"/>
                    </a:xfrm>
                    <a:prstGeom prst="rect">
                      <a:avLst/>
                    </a:prstGeom>
                    <a:noFill/>
                    <a:ln w="9525">
                      <a:noFill/>
                      <a:headEnd/>
                      <a:tailEnd/>
                    </a:ln>
                  </pic:spPr>
                </pic:pic>
              </a:graphicData>
            </a:graphic>
          </wp:inline>
        </w:drawing>
      </w:r>
    </w:p>
    <w:p w14:paraId="3C560BBE" w14:textId="77777777" w:rsidR="00331748" w:rsidRDefault="00331748" w:rsidP="00331748">
      <w:pPr>
        <w:pStyle w:val="ImageCaption"/>
      </w:pPr>
      <w:r>
        <w:t>Figure 3. The six profiles of engagement (with raw variable values)</w:t>
      </w:r>
    </w:p>
    <w:p w14:paraId="4C0D5F59" w14:textId="77777777" w:rsidR="00331748" w:rsidRDefault="00331748" w:rsidP="00331748">
      <w:pPr>
        <w:pStyle w:val="BodyText"/>
      </w:pPr>
      <w:r>
        <w:t>The six profiles are characterized by both varying levels on both the indicators of engagement (cognitive, behavioral, and affective) and perceptions of challenge and competence. The results for research questions 3 and 4 use this solution and the six profiles in subsequent analyses. A MANOVA was carried out to determine whether the values of variables differ across the profiles, with multiple ANOVAs used to determine which variables (and for which profiles) there were differences. The MANOVA was statistically significant (</w:t>
      </w:r>
      <w:r>
        <w:rPr>
          <w:i/>
        </w:rPr>
        <w:t>Pillai-Bartlett</w:t>
      </w:r>
      <w:r>
        <w:t xml:space="preserve"> = 0.633, </w:t>
      </w:r>
      <w:r>
        <w:rPr>
          <w:i/>
        </w:rPr>
        <w:t>p</w:t>
      </w:r>
      <w:r>
        <w:t xml:space="preserve"> &lt; .001). The </w:t>
      </w:r>
      <w:r>
        <w:rPr>
          <w:i/>
        </w:rPr>
        <w:t>F</w:t>
      </w:r>
      <w:r>
        <w:t>-tests associated with each ANOVA were also statistically significant. Descriptions of each the profiles taking account of their size (in terms of the number of responses for which the profile was most likely), their variable values, and what the profiles suggest about youth engagement are presented in Table 6.</w:t>
      </w:r>
    </w:p>
    <w:p w14:paraId="380FC5AE" w14:textId="77777777" w:rsidR="00331748" w:rsidRDefault="00331748" w:rsidP="00331748">
      <w:pPr>
        <w:pStyle w:val="BodyText"/>
        <w:ind w:firstLine="0"/>
      </w:pPr>
    </w:p>
    <w:p w14:paraId="501F70B6" w14:textId="77777777" w:rsidR="00331748" w:rsidRDefault="00331748" w:rsidP="00331748">
      <w:pPr>
        <w:pStyle w:val="BodyText"/>
        <w:ind w:firstLine="0"/>
      </w:pPr>
      <w:r>
        <w:lastRenderedPageBreak/>
        <w:t>Table 6. Descriptions of the six profiles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1279"/>
        <w:gridCol w:w="4984"/>
      </w:tblGrid>
      <w:tr w:rsidR="00331748" w14:paraId="1A0BB2A2" w14:textId="77777777" w:rsidTr="0077358F">
        <w:tc>
          <w:tcPr>
            <w:tcW w:w="3131" w:type="dxa"/>
            <w:tcBorders>
              <w:bottom w:val="single" w:sz="4" w:space="0" w:color="auto"/>
            </w:tcBorders>
          </w:tcPr>
          <w:p w14:paraId="6133E16A" w14:textId="77777777" w:rsidR="00331748" w:rsidRDefault="00331748" w:rsidP="0077358F">
            <w:pPr>
              <w:pStyle w:val="BodyText"/>
              <w:spacing w:line="240" w:lineRule="auto"/>
              <w:ind w:firstLine="0"/>
            </w:pPr>
            <w:r>
              <w:t>Profile</w:t>
            </w:r>
          </w:p>
        </w:tc>
        <w:tc>
          <w:tcPr>
            <w:tcW w:w="1279" w:type="dxa"/>
            <w:tcBorders>
              <w:bottom w:val="single" w:sz="4" w:space="0" w:color="auto"/>
            </w:tcBorders>
          </w:tcPr>
          <w:p w14:paraId="1E5B7D8C" w14:textId="77777777" w:rsidR="00331748" w:rsidRDefault="00331748" w:rsidP="0077358F">
            <w:pPr>
              <w:pStyle w:val="BodyText"/>
              <w:spacing w:line="240" w:lineRule="auto"/>
              <w:ind w:firstLine="0"/>
            </w:pPr>
            <w:r>
              <w:t>Percentage of All Responses</w:t>
            </w:r>
          </w:p>
        </w:tc>
        <w:tc>
          <w:tcPr>
            <w:tcW w:w="4984" w:type="dxa"/>
            <w:tcBorders>
              <w:bottom w:val="single" w:sz="4" w:space="0" w:color="auto"/>
            </w:tcBorders>
          </w:tcPr>
          <w:p w14:paraId="36EC15C3" w14:textId="77777777" w:rsidR="00331748" w:rsidRDefault="00331748" w:rsidP="0077358F">
            <w:pPr>
              <w:pStyle w:val="BodyText"/>
              <w:spacing w:line="240" w:lineRule="auto"/>
              <w:ind w:firstLine="0"/>
            </w:pPr>
            <w:r>
              <w:t>Description</w:t>
            </w:r>
          </w:p>
        </w:tc>
      </w:tr>
      <w:tr w:rsidR="00331748" w14:paraId="59213A96" w14:textId="77777777" w:rsidTr="0077358F">
        <w:tc>
          <w:tcPr>
            <w:tcW w:w="3131" w:type="dxa"/>
            <w:tcBorders>
              <w:top w:val="single" w:sz="4" w:space="0" w:color="auto"/>
            </w:tcBorders>
          </w:tcPr>
          <w:p w14:paraId="4DD0ADB1" w14:textId="77777777" w:rsidR="00331748" w:rsidRDefault="00331748" w:rsidP="0077358F">
            <w:pPr>
              <w:pStyle w:val="BodyText"/>
              <w:ind w:firstLine="0"/>
            </w:pPr>
            <w:r>
              <w:t>Universally Low</w:t>
            </w:r>
          </w:p>
        </w:tc>
        <w:tc>
          <w:tcPr>
            <w:tcW w:w="1279" w:type="dxa"/>
            <w:tcBorders>
              <w:top w:val="single" w:sz="4" w:space="0" w:color="auto"/>
            </w:tcBorders>
          </w:tcPr>
          <w:p w14:paraId="59A44C05" w14:textId="77777777" w:rsidR="00331748" w:rsidRDefault="00331748" w:rsidP="0077358F">
            <w:pPr>
              <w:pStyle w:val="BodyText"/>
              <w:ind w:firstLine="0"/>
            </w:pPr>
            <w:r>
              <w:t>22.55</w:t>
            </w:r>
          </w:p>
        </w:tc>
        <w:tc>
          <w:tcPr>
            <w:tcW w:w="4984" w:type="dxa"/>
            <w:tcBorders>
              <w:top w:val="single" w:sz="4" w:space="0" w:color="auto"/>
            </w:tcBorders>
          </w:tcPr>
          <w:p w14:paraId="0F054B2A" w14:textId="77777777" w:rsidR="00331748" w:rsidRDefault="00331748" w:rsidP="0077358F">
            <w:pPr>
              <w:pStyle w:val="BodyText"/>
              <w:spacing w:line="240" w:lineRule="auto"/>
              <w:ind w:firstLine="0"/>
            </w:pPr>
            <w:r>
              <w:t>Low  levels of working hard, learning something new, and enjoying the activity, and perceptions challenge and competence.</w:t>
            </w:r>
          </w:p>
        </w:tc>
      </w:tr>
      <w:tr w:rsidR="00331748" w14:paraId="636DE3A1" w14:textId="77777777" w:rsidTr="0077358F">
        <w:tc>
          <w:tcPr>
            <w:tcW w:w="3131" w:type="dxa"/>
          </w:tcPr>
          <w:p w14:paraId="6AD16C66" w14:textId="77777777" w:rsidR="00331748" w:rsidRDefault="00331748" w:rsidP="0077358F">
            <w:pPr>
              <w:pStyle w:val="BodyText"/>
              <w:ind w:firstLine="0"/>
            </w:pPr>
            <w:r>
              <w:t>Only Behaviorally Engaged</w:t>
            </w:r>
          </w:p>
        </w:tc>
        <w:tc>
          <w:tcPr>
            <w:tcW w:w="1279" w:type="dxa"/>
          </w:tcPr>
          <w:p w14:paraId="7F387212" w14:textId="77777777" w:rsidR="00331748" w:rsidRDefault="00331748" w:rsidP="0077358F">
            <w:pPr>
              <w:pStyle w:val="BodyText"/>
              <w:ind w:firstLine="0"/>
            </w:pPr>
            <w:r>
              <w:t>12.51</w:t>
            </w:r>
          </w:p>
        </w:tc>
        <w:tc>
          <w:tcPr>
            <w:tcW w:w="4984" w:type="dxa"/>
          </w:tcPr>
          <w:p w14:paraId="337D27D5"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122E9E6E" w14:textId="77777777" w:rsidTr="0077358F">
        <w:tc>
          <w:tcPr>
            <w:tcW w:w="3131" w:type="dxa"/>
          </w:tcPr>
          <w:p w14:paraId="09C27BBF" w14:textId="77777777" w:rsidR="00331748" w:rsidRDefault="00331748" w:rsidP="0077358F">
            <w:pPr>
              <w:pStyle w:val="BodyText"/>
              <w:ind w:firstLine="0"/>
            </w:pPr>
            <w:r>
              <w:t>Only Affectively Engaged</w:t>
            </w:r>
          </w:p>
        </w:tc>
        <w:tc>
          <w:tcPr>
            <w:tcW w:w="1279" w:type="dxa"/>
          </w:tcPr>
          <w:p w14:paraId="05120337" w14:textId="77777777" w:rsidR="00331748" w:rsidRDefault="00331748" w:rsidP="0077358F">
            <w:pPr>
              <w:pStyle w:val="BodyText"/>
              <w:ind w:firstLine="0"/>
            </w:pPr>
            <w:r>
              <w:t>11.66</w:t>
            </w:r>
          </w:p>
        </w:tc>
        <w:tc>
          <w:tcPr>
            <w:tcW w:w="4984" w:type="dxa"/>
          </w:tcPr>
          <w:p w14:paraId="1F120AA2" w14:textId="77777777" w:rsidR="00331748" w:rsidRDefault="00331748" w:rsidP="0077358F">
            <w:pPr>
              <w:pStyle w:val="BodyText"/>
              <w:spacing w:line="240" w:lineRule="auto"/>
              <w:ind w:firstLine="0"/>
            </w:pPr>
            <w:r>
              <w:t>Moderate levels of enjoyment, low levels of hard work, and moderate levels of learning something new, challenge, and competence.</w:t>
            </w:r>
          </w:p>
        </w:tc>
      </w:tr>
      <w:tr w:rsidR="00331748" w14:paraId="075F499D" w14:textId="77777777" w:rsidTr="0077358F">
        <w:tc>
          <w:tcPr>
            <w:tcW w:w="3131" w:type="dxa"/>
          </w:tcPr>
          <w:p w14:paraId="21809092" w14:textId="77777777" w:rsidR="00331748" w:rsidRDefault="00331748" w:rsidP="0077358F">
            <w:pPr>
              <w:pStyle w:val="BodyText"/>
              <w:ind w:firstLine="0"/>
            </w:pPr>
            <w:r>
              <w:t>All Moderate</w:t>
            </w:r>
          </w:p>
        </w:tc>
        <w:tc>
          <w:tcPr>
            <w:tcW w:w="1279" w:type="dxa"/>
          </w:tcPr>
          <w:p w14:paraId="5C36E3C4" w14:textId="77777777" w:rsidR="00331748" w:rsidRDefault="00331748" w:rsidP="0077358F">
            <w:pPr>
              <w:pStyle w:val="BodyText"/>
              <w:ind w:firstLine="0"/>
            </w:pPr>
            <w:r>
              <w:t>21.57</w:t>
            </w:r>
          </w:p>
        </w:tc>
        <w:tc>
          <w:tcPr>
            <w:tcW w:w="4984" w:type="dxa"/>
          </w:tcPr>
          <w:p w14:paraId="40CCAEEB" w14:textId="77777777" w:rsidR="00331748" w:rsidRDefault="00331748" w:rsidP="0077358F">
            <w:pPr>
              <w:pStyle w:val="BodyText"/>
              <w:spacing w:line="240" w:lineRule="auto"/>
              <w:ind w:firstLine="0"/>
            </w:pPr>
            <w:r>
              <w:t>This profile was characterized by moderate levels of the three indicators of working hard, learning something new, enjoying the activity, challenge, and competence.</w:t>
            </w:r>
          </w:p>
        </w:tc>
      </w:tr>
      <w:tr w:rsidR="00331748" w14:paraId="60A1F789" w14:textId="77777777" w:rsidTr="0077358F">
        <w:tc>
          <w:tcPr>
            <w:tcW w:w="3131" w:type="dxa"/>
          </w:tcPr>
          <w:p w14:paraId="6D97B026" w14:textId="77777777" w:rsidR="00331748" w:rsidRDefault="00331748" w:rsidP="0077358F">
            <w:pPr>
              <w:pStyle w:val="BodyText"/>
              <w:ind w:firstLine="0"/>
            </w:pPr>
            <w:r>
              <w:t>Engaged and Competent But Not Challenged</w:t>
            </w:r>
          </w:p>
        </w:tc>
        <w:tc>
          <w:tcPr>
            <w:tcW w:w="1279" w:type="dxa"/>
          </w:tcPr>
          <w:p w14:paraId="6F4D90C5" w14:textId="77777777" w:rsidR="00331748" w:rsidRDefault="00331748" w:rsidP="0077358F">
            <w:pPr>
              <w:pStyle w:val="BodyText"/>
              <w:ind w:firstLine="0"/>
            </w:pPr>
            <w:r>
              <w:t>15.21</w:t>
            </w:r>
          </w:p>
        </w:tc>
        <w:tc>
          <w:tcPr>
            <w:tcW w:w="4984" w:type="dxa"/>
          </w:tcPr>
          <w:p w14:paraId="0DB7D639" w14:textId="77777777" w:rsidR="00331748" w:rsidRDefault="00331748" w:rsidP="0077358F">
            <w:pPr>
              <w:pStyle w:val="BodyText"/>
              <w:spacing w:line="240" w:lineRule="auto"/>
              <w:ind w:firstLine="0"/>
            </w:pPr>
            <w:r>
              <w:t>This profile was characterized by high levels of working hard, learning something new, enjoying the activity, and competence, but low levels of challenge.</w:t>
            </w:r>
          </w:p>
        </w:tc>
      </w:tr>
      <w:tr w:rsidR="00331748" w14:paraId="1B75F132" w14:textId="77777777" w:rsidTr="0077358F">
        <w:tc>
          <w:tcPr>
            <w:tcW w:w="3131" w:type="dxa"/>
          </w:tcPr>
          <w:p w14:paraId="40A230C4" w14:textId="77777777" w:rsidR="00331748" w:rsidRDefault="00331748" w:rsidP="0077358F">
            <w:pPr>
              <w:pStyle w:val="BodyText"/>
              <w:ind w:firstLine="0"/>
            </w:pPr>
            <w:r>
              <w:t>Full</w:t>
            </w:r>
          </w:p>
        </w:tc>
        <w:tc>
          <w:tcPr>
            <w:tcW w:w="1279" w:type="dxa"/>
          </w:tcPr>
          <w:p w14:paraId="29359B8F" w14:textId="77777777" w:rsidR="00331748" w:rsidRDefault="00331748" w:rsidP="0077358F">
            <w:pPr>
              <w:pStyle w:val="BodyText"/>
              <w:ind w:firstLine="0"/>
            </w:pPr>
            <w:r>
              <w:t>16.50</w:t>
            </w:r>
          </w:p>
        </w:tc>
        <w:tc>
          <w:tcPr>
            <w:tcW w:w="4984" w:type="dxa"/>
          </w:tcPr>
          <w:p w14:paraId="089D73F3" w14:textId="77777777" w:rsidR="00331748" w:rsidRDefault="00331748" w:rsidP="0077358F">
            <w:pPr>
              <w:pStyle w:val="BodyText"/>
              <w:spacing w:line="240" w:lineRule="auto"/>
              <w:ind w:firstLine="0"/>
            </w:pPr>
            <w:r>
              <w:t>This profile was characterized by high levels of working hard, learning something new, enjoying the activity, challenge, and competence.</w:t>
            </w:r>
          </w:p>
        </w:tc>
      </w:tr>
    </w:tbl>
    <w:p w14:paraId="16B2BC52" w14:textId="77777777" w:rsidR="00331748" w:rsidRDefault="00331748" w:rsidP="00331748">
      <w:pPr>
        <w:pStyle w:val="FirstParagraph"/>
        <w:ind w:firstLine="720"/>
      </w:pPr>
      <w:r>
        <w:t xml:space="preserve">For all six profiles, the </w:t>
      </w:r>
      <w:r>
        <w:rPr>
          <w:i/>
        </w:rPr>
        <w:t>ICC</w:t>
      </w:r>
      <w:r>
        <w:t xml:space="preserve">s represent the variability (the proportion of variance explained) associated with each of the levels for each profile. These models show how much variability in the profiles was systematic at these different levels and was potentially attributable 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w:t>
      </w:r>
      <w:r>
        <w:lastRenderedPageBreak/>
        <w:t xml:space="preserve">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were larger: they ranged from .093 to .432. These </w:t>
      </w:r>
      <w:r>
        <w:rPr>
          <w:i/>
        </w:rPr>
        <w:t>ICCs</w:t>
      </w:r>
      <w:r>
        <w:t xml:space="preserve"> show that there was substantial variability in the profiles present at the youth level, with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61EF4F42" w14:textId="77777777" w:rsidR="00331748" w:rsidRDefault="00331748" w:rsidP="00331748">
      <w:pPr>
        <w:pStyle w:val="Heading2"/>
      </w:pPr>
      <w:r>
        <w:t xml:space="preserve">Results for Research Questions #3 and #4: Relations of aspects of work with data and youth characteristics and the profiles of </w:t>
      </w:r>
      <w:commentRangeStart w:id="409"/>
      <w:r>
        <w:t>engagement</w:t>
      </w:r>
      <w:commentRangeEnd w:id="409"/>
      <w:r>
        <w:rPr>
          <w:rStyle w:val="CommentReference"/>
          <w:rFonts w:asciiTheme="minorHAnsi" w:eastAsiaTheme="minorHAnsi" w:hAnsiTheme="minorHAnsi" w:cstheme="minorBidi"/>
          <w:b w:val="0"/>
          <w:bCs w:val="0"/>
        </w:rPr>
        <w:commentReference w:id="409"/>
      </w:r>
    </w:p>
    <w:p w14:paraId="34C07D08" w14:textId="77777777" w:rsidR="00331748" w:rsidRDefault="00331748" w:rsidP="00331748">
      <w:pPr>
        <w:pStyle w:val="BodyText"/>
      </w:pPr>
      <w:r>
        <w:t xml:space="preserve">In Table 7,  each column represents the output from one of the six different models. As an example, the first column reports the coefficients for the associations between the predictor variables and the </w:t>
      </w:r>
      <w:r>
        <w:rPr>
          <w:i/>
        </w:rPr>
        <w:t>Only behavioral</w:t>
      </w:r>
      <w:r>
        <w:t xml:space="preserve"> profile. Because the outcome was in the form of a probability (ranging from 0.00 to 1.00), it can be interpreted as the change in the probability of a response being associated with each profile. Note that the </w:t>
      </w:r>
      <w:r>
        <w:rPr>
          <w:i/>
        </w:rPr>
        <w:t>p</w:t>
      </w:r>
      <w:r>
        <w:t>-values were calculated using the most conservative and recommended by recent research Kenward-Rogers approximation (</w:t>
      </w:r>
      <w:proofErr w:type="spellStart"/>
      <w:r>
        <w:t>Halekoh</w:t>
      </w:r>
      <w:proofErr w:type="spellEnd"/>
      <w:r>
        <w:t xml:space="preserve"> &amp; </w:t>
      </w:r>
      <w:proofErr w:type="spellStart"/>
      <w:r>
        <w:t>Hojsgaard</w:t>
      </w:r>
      <w:proofErr w:type="spellEnd"/>
      <w:r>
        <w:t>, 2014).</w:t>
      </w:r>
    </w:p>
    <w:p w14:paraId="57895E84" w14:textId="77777777" w:rsidR="00331748" w:rsidRPr="005F3958" w:rsidRDefault="00331748" w:rsidP="00331748">
      <w:pPr>
        <w:pStyle w:val="BodyText"/>
        <w:ind w:firstLine="0"/>
      </w:pPr>
      <w:r>
        <w:t>Table 7. Findings for relations between the aspects of work with data and youth characteristics and the profiles of engagement.</w:t>
      </w:r>
    </w:p>
    <w:tbl>
      <w:tblPr>
        <w:tblW w:w="0" w:type="pct"/>
        <w:tblLook w:val="04A0" w:firstRow="1" w:lastRow="0" w:firstColumn="1" w:lastColumn="0" w:noHBand="0" w:noVBand="1"/>
      </w:tblPr>
      <w:tblGrid>
        <w:gridCol w:w="1764"/>
        <w:gridCol w:w="1459"/>
        <w:gridCol w:w="1365"/>
        <w:gridCol w:w="1192"/>
        <w:gridCol w:w="1297"/>
        <w:gridCol w:w="1226"/>
        <w:gridCol w:w="1101"/>
      </w:tblGrid>
      <w:tr w:rsidR="00331748" w14:paraId="0A0C046D" w14:textId="77777777" w:rsidTr="0077358F">
        <w:tc>
          <w:tcPr>
            <w:tcW w:w="0" w:type="auto"/>
            <w:tcBorders>
              <w:bottom w:val="single" w:sz="4" w:space="0" w:color="auto"/>
            </w:tcBorders>
            <w:vAlign w:val="center"/>
          </w:tcPr>
          <w:p w14:paraId="4BFBDA26" w14:textId="77777777" w:rsidR="00331748" w:rsidRPr="00EB628A" w:rsidRDefault="00331748" w:rsidP="0077358F">
            <w:pPr>
              <w:pStyle w:val="Compact"/>
              <w:spacing w:line="240" w:lineRule="auto"/>
            </w:pPr>
            <w:r w:rsidRPr="00EB628A">
              <w:t>Profile</w:t>
            </w:r>
          </w:p>
        </w:tc>
        <w:tc>
          <w:tcPr>
            <w:tcW w:w="0" w:type="auto"/>
            <w:tcBorders>
              <w:bottom w:val="single" w:sz="4" w:space="0" w:color="auto"/>
            </w:tcBorders>
            <w:vAlign w:val="center"/>
          </w:tcPr>
          <w:p w14:paraId="17ECC8BC" w14:textId="77777777" w:rsidR="00331748" w:rsidRPr="00EB628A" w:rsidRDefault="00331748" w:rsidP="0077358F">
            <w:pPr>
              <w:pStyle w:val="Compact"/>
              <w:spacing w:line="240" w:lineRule="auto"/>
            </w:pPr>
            <w:r w:rsidRPr="00EB628A">
              <w:t>Universally low B (SE)</w:t>
            </w:r>
          </w:p>
        </w:tc>
        <w:tc>
          <w:tcPr>
            <w:tcW w:w="0" w:type="auto"/>
            <w:tcBorders>
              <w:bottom w:val="single" w:sz="4" w:space="0" w:color="auto"/>
            </w:tcBorders>
            <w:vAlign w:val="center"/>
          </w:tcPr>
          <w:p w14:paraId="71DDA178" w14:textId="77777777" w:rsidR="00331748" w:rsidRPr="00EB628A" w:rsidRDefault="00331748" w:rsidP="0077358F">
            <w:pPr>
              <w:pStyle w:val="Compact"/>
              <w:spacing w:line="240" w:lineRule="auto"/>
            </w:pPr>
            <w:r w:rsidRPr="00EB628A">
              <w:t>Only behavioral B (SE)</w:t>
            </w:r>
          </w:p>
        </w:tc>
        <w:tc>
          <w:tcPr>
            <w:tcW w:w="0" w:type="auto"/>
            <w:tcBorders>
              <w:bottom w:val="single" w:sz="4" w:space="0" w:color="auto"/>
            </w:tcBorders>
            <w:vAlign w:val="center"/>
          </w:tcPr>
          <w:p w14:paraId="5E887C3E" w14:textId="77777777" w:rsidR="00331748" w:rsidRPr="00EB628A" w:rsidRDefault="00331748" w:rsidP="0077358F">
            <w:pPr>
              <w:pStyle w:val="Compact"/>
              <w:spacing w:line="240" w:lineRule="auto"/>
            </w:pPr>
            <w:r w:rsidRPr="00EB628A">
              <w:t>Only affective B (SE)</w:t>
            </w:r>
          </w:p>
        </w:tc>
        <w:tc>
          <w:tcPr>
            <w:tcW w:w="0" w:type="auto"/>
            <w:tcBorders>
              <w:bottom w:val="single" w:sz="4" w:space="0" w:color="auto"/>
            </w:tcBorders>
            <w:vAlign w:val="center"/>
          </w:tcPr>
          <w:p w14:paraId="351335E8" w14:textId="77777777" w:rsidR="00331748" w:rsidRPr="00EB628A" w:rsidRDefault="00331748" w:rsidP="0077358F">
            <w:pPr>
              <w:pStyle w:val="Compact"/>
              <w:spacing w:line="240" w:lineRule="auto"/>
            </w:pPr>
            <w:r w:rsidRPr="00EB628A">
              <w:t xml:space="preserve">Eng. and comp., not </w:t>
            </w:r>
            <w:proofErr w:type="spellStart"/>
            <w:r w:rsidRPr="00EB628A">
              <w:t>chall</w:t>
            </w:r>
            <w:proofErr w:type="spellEnd"/>
            <w:r w:rsidRPr="00EB628A">
              <w:t>. B (SE)</w:t>
            </w:r>
          </w:p>
        </w:tc>
        <w:tc>
          <w:tcPr>
            <w:tcW w:w="0" w:type="auto"/>
            <w:tcBorders>
              <w:bottom w:val="single" w:sz="4" w:space="0" w:color="auto"/>
            </w:tcBorders>
            <w:vAlign w:val="center"/>
          </w:tcPr>
          <w:p w14:paraId="3D07E7E3" w14:textId="77777777" w:rsidR="00331748" w:rsidRPr="00EB628A" w:rsidRDefault="00331748" w:rsidP="0077358F">
            <w:pPr>
              <w:pStyle w:val="Compact"/>
              <w:spacing w:line="240" w:lineRule="auto"/>
            </w:pPr>
            <w:r w:rsidRPr="00EB628A">
              <w:t>All moderate B (SE)</w:t>
            </w:r>
          </w:p>
        </w:tc>
        <w:tc>
          <w:tcPr>
            <w:tcW w:w="0" w:type="auto"/>
            <w:tcBorders>
              <w:bottom w:val="single" w:sz="4" w:space="0" w:color="auto"/>
            </w:tcBorders>
            <w:vAlign w:val="center"/>
          </w:tcPr>
          <w:p w14:paraId="7357CACD" w14:textId="77777777" w:rsidR="00331748" w:rsidRPr="00EB628A" w:rsidRDefault="00331748" w:rsidP="0077358F">
            <w:pPr>
              <w:pStyle w:val="Compact"/>
              <w:spacing w:line="240" w:lineRule="auto"/>
            </w:pPr>
            <w:r w:rsidRPr="00EB628A">
              <w:t>Full B (SE)</w:t>
            </w:r>
          </w:p>
        </w:tc>
      </w:tr>
      <w:tr w:rsidR="00331748" w14:paraId="6152F93A" w14:textId="77777777" w:rsidTr="0077358F">
        <w:tc>
          <w:tcPr>
            <w:tcW w:w="0" w:type="auto"/>
            <w:tcBorders>
              <w:top w:val="single" w:sz="4" w:space="0" w:color="auto"/>
            </w:tcBorders>
          </w:tcPr>
          <w:p w14:paraId="0A127715" w14:textId="77777777" w:rsidR="00331748" w:rsidRDefault="00331748" w:rsidP="0077358F">
            <w:pPr>
              <w:pStyle w:val="Compact"/>
              <w:spacing w:line="240" w:lineRule="auto"/>
            </w:pPr>
            <w:r>
              <w:lastRenderedPageBreak/>
              <w:t>Pre-interest</w:t>
            </w:r>
          </w:p>
        </w:tc>
        <w:tc>
          <w:tcPr>
            <w:tcW w:w="0" w:type="auto"/>
            <w:tcBorders>
              <w:top w:val="single" w:sz="4" w:space="0" w:color="auto"/>
            </w:tcBorders>
          </w:tcPr>
          <w:p w14:paraId="016F1DED" w14:textId="77777777" w:rsidR="00331748" w:rsidRDefault="00331748" w:rsidP="0077358F">
            <w:pPr>
              <w:pStyle w:val="Compact"/>
              <w:spacing w:line="240" w:lineRule="auto"/>
            </w:pPr>
            <w:r>
              <w:t>-0.047 (0.022)</w:t>
            </w:r>
          </w:p>
        </w:tc>
        <w:tc>
          <w:tcPr>
            <w:tcW w:w="0" w:type="auto"/>
            <w:tcBorders>
              <w:top w:val="single" w:sz="4" w:space="0" w:color="auto"/>
            </w:tcBorders>
          </w:tcPr>
          <w:p w14:paraId="1EDBB08B" w14:textId="77777777" w:rsidR="00331748" w:rsidRDefault="00331748" w:rsidP="0077358F">
            <w:pPr>
              <w:pStyle w:val="Compact"/>
              <w:spacing w:line="240" w:lineRule="auto"/>
            </w:pPr>
            <w:r>
              <w:t>-0.013 (0.012)</w:t>
            </w:r>
          </w:p>
        </w:tc>
        <w:tc>
          <w:tcPr>
            <w:tcW w:w="0" w:type="auto"/>
            <w:tcBorders>
              <w:top w:val="single" w:sz="4" w:space="0" w:color="auto"/>
            </w:tcBorders>
          </w:tcPr>
          <w:p w14:paraId="6D1074C0" w14:textId="77777777" w:rsidR="00331748" w:rsidRDefault="00331748" w:rsidP="0077358F">
            <w:pPr>
              <w:pStyle w:val="Compact"/>
              <w:spacing w:line="240" w:lineRule="auto"/>
            </w:pPr>
            <w:r>
              <w:t>-0.012 (0.019)</w:t>
            </w:r>
          </w:p>
        </w:tc>
        <w:tc>
          <w:tcPr>
            <w:tcW w:w="0" w:type="auto"/>
            <w:tcBorders>
              <w:top w:val="single" w:sz="4" w:space="0" w:color="auto"/>
            </w:tcBorders>
          </w:tcPr>
          <w:p w14:paraId="2B5BCE31" w14:textId="77777777" w:rsidR="00331748" w:rsidRDefault="00331748" w:rsidP="0077358F">
            <w:pPr>
              <w:pStyle w:val="Compact"/>
              <w:spacing w:line="240" w:lineRule="auto"/>
            </w:pPr>
            <w:r>
              <w:t>0.039 (0.016)</w:t>
            </w:r>
            <w:del w:id="410" w:author="Rosenberg, Joshua" w:date="2019-01-10T12:08:00Z">
              <w:r w:rsidDel="00E5665E">
                <w:delText>*</w:delText>
              </w:r>
            </w:del>
          </w:p>
        </w:tc>
        <w:tc>
          <w:tcPr>
            <w:tcW w:w="0" w:type="auto"/>
            <w:tcBorders>
              <w:top w:val="single" w:sz="4" w:space="0" w:color="auto"/>
            </w:tcBorders>
          </w:tcPr>
          <w:p w14:paraId="7C020756" w14:textId="77777777" w:rsidR="00331748" w:rsidRDefault="00331748" w:rsidP="0077358F">
            <w:pPr>
              <w:pStyle w:val="Compact"/>
              <w:spacing w:line="240" w:lineRule="auto"/>
            </w:pPr>
            <w:r>
              <w:t>0.007 (0.01)</w:t>
            </w:r>
          </w:p>
        </w:tc>
        <w:tc>
          <w:tcPr>
            <w:tcW w:w="0" w:type="auto"/>
            <w:tcBorders>
              <w:top w:val="single" w:sz="4" w:space="0" w:color="auto"/>
            </w:tcBorders>
          </w:tcPr>
          <w:p w14:paraId="74E070C4" w14:textId="77777777" w:rsidR="00331748" w:rsidRDefault="00331748" w:rsidP="0077358F">
            <w:pPr>
              <w:pStyle w:val="Compact"/>
              <w:spacing w:line="240" w:lineRule="auto"/>
            </w:pPr>
            <w:r>
              <w:t>0.018 (0.021)</w:t>
            </w:r>
          </w:p>
        </w:tc>
      </w:tr>
      <w:tr w:rsidR="00331748" w14:paraId="4B152D99" w14:textId="77777777" w:rsidTr="0077358F">
        <w:tc>
          <w:tcPr>
            <w:tcW w:w="0" w:type="auto"/>
          </w:tcPr>
          <w:p w14:paraId="473000CF" w14:textId="77777777" w:rsidR="00331748" w:rsidRDefault="00331748" w:rsidP="0077358F">
            <w:pPr>
              <w:pStyle w:val="Compact"/>
              <w:spacing w:line="240" w:lineRule="auto"/>
            </w:pPr>
            <w:r>
              <w:t>Gender-Female</w:t>
            </w:r>
          </w:p>
        </w:tc>
        <w:tc>
          <w:tcPr>
            <w:tcW w:w="0" w:type="auto"/>
          </w:tcPr>
          <w:p w14:paraId="179BDDC4" w14:textId="77777777" w:rsidR="00331748" w:rsidRDefault="00331748" w:rsidP="0077358F">
            <w:pPr>
              <w:pStyle w:val="Compact"/>
              <w:spacing w:line="240" w:lineRule="auto"/>
            </w:pPr>
            <w:r>
              <w:t>0.06 (0.037)+</w:t>
            </w:r>
          </w:p>
        </w:tc>
        <w:tc>
          <w:tcPr>
            <w:tcW w:w="0" w:type="auto"/>
          </w:tcPr>
          <w:p w14:paraId="51977681" w14:textId="77777777" w:rsidR="00331748" w:rsidRDefault="00331748" w:rsidP="0077358F">
            <w:pPr>
              <w:pStyle w:val="Compact"/>
              <w:spacing w:line="240" w:lineRule="auto"/>
            </w:pPr>
            <w:r>
              <w:t>0.019 (0.019)</w:t>
            </w:r>
          </w:p>
        </w:tc>
        <w:tc>
          <w:tcPr>
            <w:tcW w:w="0" w:type="auto"/>
          </w:tcPr>
          <w:p w14:paraId="3AAA0596" w14:textId="77777777" w:rsidR="00331748" w:rsidRDefault="00331748" w:rsidP="0077358F">
            <w:pPr>
              <w:pStyle w:val="Compact"/>
              <w:spacing w:line="240" w:lineRule="auto"/>
            </w:pPr>
            <w:r>
              <w:t>-0.038 (0.033)</w:t>
            </w:r>
          </w:p>
        </w:tc>
        <w:tc>
          <w:tcPr>
            <w:tcW w:w="0" w:type="auto"/>
          </w:tcPr>
          <w:p w14:paraId="27A5135A" w14:textId="77777777" w:rsidR="00331748" w:rsidRDefault="00331748" w:rsidP="0077358F">
            <w:pPr>
              <w:pStyle w:val="Compact"/>
              <w:spacing w:line="240" w:lineRule="auto"/>
            </w:pPr>
            <w:r>
              <w:t>0.025 (0.028)</w:t>
            </w:r>
          </w:p>
        </w:tc>
        <w:tc>
          <w:tcPr>
            <w:tcW w:w="0" w:type="auto"/>
          </w:tcPr>
          <w:p w14:paraId="02E41E98" w14:textId="77777777" w:rsidR="00331748" w:rsidRDefault="00331748" w:rsidP="0077358F">
            <w:pPr>
              <w:pStyle w:val="Compact"/>
              <w:spacing w:line="240" w:lineRule="auto"/>
            </w:pPr>
            <w:r>
              <w:t>-0.02 (0.018)</w:t>
            </w:r>
          </w:p>
        </w:tc>
        <w:tc>
          <w:tcPr>
            <w:tcW w:w="0" w:type="auto"/>
          </w:tcPr>
          <w:p w14:paraId="047657DB" w14:textId="77777777" w:rsidR="00331748" w:rsidRDefault="00331748" w:rsidP="0077358F">
            <w:pPr>
              <w:pStyle w:val="Compact"/>
              <w:spacing w:line="240" w:lineRule="auto"/>
            </w:pPr>
            <w:r>
              <w:t>-0.035 (0.037)</w:t>
            </w:r>
          </w:p>
        </w:tc>
      </w:tr>
      <w:tr w:rsidR="00331748" w14:paraId="65FA70FD" w14:textId="77777777" w:rsidTr="0077358F">
        <w:tc>
          <w:tcPr>
            <w:tcW w:w="0" w:type="auto"/>
          </w:tcPr>
          <w:p w14:paraId="06832A88" w14:textId="77777777" w:rsidR="00331748" w:rsidRDefault="00331748" w:rsidP="0077358F">
            <w:pPr>
              <w:pStyle w:val="Compact"/>
              <w:spacing w:line="240" w:lineRule="auto"/>
            </w:pPr>
            <w:r>
              <w:t>URM status</w:t>
            </w:r>
          </w:p>
        </w:tc>
        <w:tc>
          <w:tcPr>
            <w:tcW w:w="0" w:type="auto"/>
          </w:tcPr>
          <w:p w14:paraId="7103536F" w14:textId="77777777" w:rsidR="00331748" w:rsidRDefault="00331748" w:rsidP="0077358F">
            <w:pPr>
              <w:pStyle w:val="Compact"/>
              <w:spacing w:line="240" w:lineRule="auto"/>
            </w:pPr>
            <w:r>
              <w:t>-0.01 (0.052)</w:t>
            </w:r>
          </w:p>
        </w:tc>
        <w:tc>
          <w:tcPr>
            <w:tcW w:w="0" w:type="auto"/>
          </w:tcPr>
          <w:p w14:paraId="27A4B3B9" w14:textId="77777777" w:rsidR="00331748" w:rsidRDefault="00331748" w:rsidP="0077358F">
            <w:pPr>
              <w:pStyle w:val="Compact"/>
              <w:spacing w:line="240" w:lineRule="auto"/>
            </w:pPr>
            <w:r>
              <w:t>0.031 (0.026)</w:t>
            </w:r>
          </w:p>
        </w:tc>
        <w:tc>
          <w:tcPr>
            <w:tcW w:w="0" w:type="auto"/>
          </w:tcPr>
          <w:p w14:paraId="748F9759" w14:textId="77777777" w:rsidR="00331748" w:rsidRDefault="00331748" w:rsidP="0077358F">
            <w:pPr>
              <w:pStyle w:val="Compact"/>
              <w:spacing w:line="240" w:lineRule="auto"/>
            </w:pPr>
            <w:r>
              <w:t>-0.076 (0.046)</w:t>
            </w:r>
          </w:p>
        </w:tc>
        <w:tc>
          <w:tcPr>
            <w:tcW w:w="0" w:type="auto"/>
          </w:tcPr>
          <w:p w14:paraId="43AE14B0" w14:textId="77777777" w:rsidR="00331748" w:rsidRDefault="00331748" w:rsidP="0077358F">
            <w:pPr>
              <w:pStyle w:val="Compact"/>
              <w:spacing w:line="240" w:lineRule="auto"/>
            </w:pPr>
            <w:r>
              <w:t>-0.012 (0.04)</w:t>
            </w:r>
          </w:p>
        </w:tc>
        <w:tc>
          <w:tcPr>
            <w:tcW w:w="0" w:type="auto"/>
          </w:tcPr>
          <w:p w14:paraId="085C7863" w14:textId="77777777" w:rsidR="00331748" w:rsidRDefault="00331748" w:rsidP="0077358F">
            <w:pPr>
              <w:pStyle w:val="Compact"/>
              <w:spacing w:line="240" w:lineRule="auto"/>
            </w:pPr>
            <w:r>
              <w:t>0.018 (0.025)</w:t>
            </w:r>
          </w:p>
        </w:tc>
        <w:tc>
          <w:tcPr>
            <w:tcW w:w="0" w:type="auto"/>
          </w:tcPr>
          <w:p w14:paraId="5E831646" w14:textId="77777777" w:rsidR="00331748" w:rsidRDefault="00331748" w:rsidP="0077358F">
            <w:pPr>
              <w:pStyle w:val="Compact"/>
              <w:spacing w:line="240" w:lineRule="auto"/>
            </w:pPr>
            <w:r>
              <w:t>0.043 (0.053)</w:t>
            </w:r>
          </w:p>
        </w:tc>
      </w:tr>
      <w:tr w:rsidR="00331748" w14:paraId="7EADBE03" w14:textId="77777777" w:rsidTr="0077358F">
        <w:tc>
          <w:tcPr>
            <w:tcW w:w="0" w:type="auto"/>
          </w:tcPr>
          <w:p w14:paraId="53CD99E3" w14:textId="77777777" w:rsidR="00331748" w:rsidRDefault="00331748" w:rsidP="0077358F">
            <w:pPr>
              <w:pStyle w:val="Compact"/>
              <w:spacing w:line="240" w:lineRule="auto"/>
            </w:pPr>
            <w:r>
              <w:t>Asking</w:t>
            </w:r>
          </w:p>
        </w:tc>
        <w:tc>
          <w:tcPr>
            <w:tcW w:w="0" w:type="auto"/>
          </w:tcPr>
          <w:p w14:paraId="11957C99" w14:textId="77777777" w:rsidR="00331748" w:rsidRDefault="00331748" w:rsidP="0077358F">
            <w:pPr>
              <w:pStyle w:val="Compact"/>
              <w:spacing w:line="240" w:lineRule="auto"/>
            </w:pPr>
            <w:r>
              <w:t>-0.015 (0.018)</w:t>
            </w:r>
          </w:p>
        </w:tc>
        <w:tc>
          <w:tcPr>
            <w:tcW w:w="0" w:type="auto"/>
          </w:tcPr>
          <w:p w14:paraId="2ED9B8F9" w14:textId="77777777" w:rsidR="00331748" w:rsidRDefault="00331748" w:rsidP="0077358F">
            <w:pPr>
              <w:pStyle w:val="Compact"/>
              <w:spacing w:line="240" w:lineRule="auto"/>
            </w:pPr>
            <w:r>
              <w:t>0.015 (0.015)</w:t>
            </w:r>
          </w:p>
        </w:tc>
        <w:tc>
          <w:tcPr>
            <w:tcW w:w="0" w:type="auto"/>
          </w:tcPr>
          <w:p w14:paraId="7199F58E" w14:textId="77777777" w:rsidR="00331748" w:rsidRDefault="00331748" w:rsidP="0077358F">
            <w:pPr>
              <w:pStyle w:val="Compact"/>
              <w:spacing w:line="240" w:lineRule="auto"/>
            </w:pPr>
            <w:r>
              <w:t>0.023 (0.017)+</w:t>
            </w:r>
          </w:p>
        </w:tc>
        <w:tc>
          <w:tcPr>
            <w:tcW w:w="0" w:type="auto"/>
          </w:tcPr>
          <w:p w14:paraId="3A6E4544" w14:textId="77777777" w:rsidR="00331748" w:rsidRDefault="00331748" w:rsidP="0077358F">
            <w:pPr>
              <w:pStyle w:val="Compact"/>
              <w:spacing w:line="240" w:lineRule="auto"/>
            </w:pPr>
            <w:r>
              <w:t>-0.011 (0.015)</w:t>
            </w:r>
          </w:p>
        </w:tc>
        <w:tc>
          <w:tcPr>
            <w:tcW w:w="0" w:type="auto"/>
          </w:tcPr>
          <w:p w14:paraId="33642522" w14:textId="77777777" w:rsidR="00331748" w:rsidRDefault="00331748" w:rsidP="0077358F">
            <w:pPr>
              <w:pStyle w:val="Compact"/>
              <w:spacing w:line="240" w:lineRule="auto"/>
            </w:pPr>
            <w:r>
              <w:t>0.004 (0.014)</w:t>
            </w:r>
          </w:p>
        </w:tc>
        <w:tc>
          <w:tcPr>
            <w:tcW w:w="0" w:type="auto"/>
          </w:tcPr>
          <w:p w14:paraId="23F1649E" w14:textId="77777777" w:rsidR="00331748" w:rsidRDefault="00331748" w:rsidP="0077358F">
            <w:pPr>
              <w:pStyle w:val="Compact"/>
              <w:spacing w:line="240" w:lineRule="auto"/>
            </w:pPr>
            <w:r>
              <w:t>-0.019 (0.016)</w:t>
            </w:r>
          </w:p>
        </w:tc>
      </w:tr>
      <w:tr w:rsidR="00331748" w14:paraId="554DB75F" w14:textId="77777777" w:rsidTr="0077358F">
        <w:tc>
          <w:tcPr>
            <w:tcW w:w="0" w:type="auto"/>
          </w:tcPr>
          <w:p w14:paraId="6A5F7744" w14:textId="77777777" w:rsidR="00331748" w:rsidRDefault="00331748" w:rsidP="0077358F">
            <w:pPr>
              <w:pStyle w:val="Compact"/>
              <w:spacing w:line="240" w:lineRule="auto"/>
            </w:pPr>
            <w:r>
              <w:t>Observing</w:t>
            </w:r>
          </w:p>
        </w:tc>
        <w:tc>
          <w:tcPr>
            <w:tcW w:w="0" w:type="auto"/>
          </w:tcPr>
          <w:p w14:paraId="6B6F6768" w14:textId="77777777" w:rsidR="00331748" w:rsidRDefault="00331748" w:rsidP="0077358F">
            <w:pPr>
              <w:pStyle w:val="Compact"/>
              <w:spacing w:line="240" w:lineRule="auto"/>
            </w:pPr>
            <w:r>
              <w:t>0.003 (0.018)</w:t>
            </w:r>
          </w:p>
        </w:tc>
        <w:tc>
          <w:tcPr>
            <w:tcW w:w="0" w:type="auto"/>
          </w:tcPr>
          <w:p w14:paraId="2BDEFCB7" w14:textId="77777777" w:rsidR="00331748" w:rsidRDefault="00331748" w:rsidP="0077358F">
            <w:pPr>
              <w:pStyle w:val="Compact"/>
              <w:spacing w:line="240" w:lineRule="auto"/>
            </w:pPr>
            <w:r>
              <w:t>0.013 (0.015)</w:t>
            </w:r>
          </w:p>
        </w:tc>
        <w:tc>
          <w:tcPr>
            <w:tcW w:w="0" w:type="auto"/>
          </w:tcPr>
          <w:p w14:paraId="2491BCBE" w14:textId="77777777" w:rsidR="00331748" w:rsidRDefault="00331748" w:rsidP="0077358F">
            <w:pPr>
              <w:pStyle w:val="Compact"/>
              <w:spacing w:line="240" w:lineRule="auto"/>
            </w:pPr>
            <w:r>
              <w:t>0.007 (0.017)</w:t>
            </w:r>
          </w:p>
        </w:tc>
        <w:tc>
          <w:tcPr>
            <w:tcW w:w="0" w:type="auto"/>
          </w:tcPr>
          <w:p w14:paraId="06028AB6" w14:textId="77777777" w:rsidR="00331748" w:rsidRDefault="00331748" w:rsidP="0077358F">
            <w:pPr>
              <w:pStyle w:val="Compact"/>
              <w:spacing w:line="240" w:lineRule="auto"/>
            </w:pPr>
            <w:r>
              <w:t>0.009 (0.015)</w:t>
            </w:r>
          </w:p>
        </w:tc>
        <w:tc>
          <w:tcPr>
            <w:tcW w:w="0" w:type="auto"/>
          </w:tcPr>
          <w:p w14:paraId="2A9018BF" w14:textId="77777777" w:rsidR="00331748" w:rsidRDefault="00331748" w:rsidP="0077358F">
            <w:pPr>
              <w:pStyle w:val="Compact"/>
              <w:spacing w:line="240" w:lineRule="auto"/>
            </w:pPr>
            <w:r>
              <w:t>-0.017 (0.014)</w:t>
            </w:r>
          </w:p>
        </w:tc>
        <w:tc>
          <w:tcPr>
            <w:tcW w:w="0" w:type="auto"/>
          </w:tcPr>
          <w:p w14:paraId="75122CCD" w14:textId="77777777" w:rsidR="00331748" w:rsidRDefault="00331748" w:rsidP="0077358F">
            <w:pPr>
              <w:pStyle w:val="Compact"/>
              <w:spacing w:line="240" w:lineRule="auto"/>
            </w:pPr>
            <w:r>
              <w:t>-0.025 (0.016)</w:t>
            </w:r>
          </w:p>
        </w:tc>
      </w:tr>
      <w:tr w:rsidR="00331748" w14:paraId="1FA05AF2" w14:textId="77777777" w:rsidTr="0077358F">
        <w:tc>
          <w:tcPr>
            <w:tcW w:w="0" w:type="auto"/>
          </w:tcPr>
          <w:p w14:paraId="21809DF1" w14:textId="77777777" w:rsidR="00331748" w:rsidRDefault="00331748" w:rsidP="0077358F">
            <w:pPr>
              <w:pStyle w:val="Compact"/>
              <w:spacing w:line="240" w:lineRule="auto"/>
            </w:pPr>
            <w:r>
              <w:t>Generating</w:t>
            </w:r>
          </w:p>
        </w:tc>
        <w:tc>
          <w:tcPr>
            <w:tcW w:w="0" w:type="auto"/>
          </w:tcPr>
          <w:p w14:paraId="5E37E5A4" w14:textId="77777777" w:rsidR="00331748" w:rsidRDefault="00331748" w:rsidP="0077358F">
            <w:pPr>
              <w:pStyle w:val="Compact"/>
              <w:spacing w:line="240" w:lineRule="auto"/>
            </w:pPr>
            <w:r>
              <w:t>-0.014 (0.017)</w:t>
            </w:r>
          </w:p>
        </w:tc>
        <w:tc>
          <w:tcPr>
            <w:tcW w:w="0" w:type="auto"/>
          </w:tcPr>
          <w:p w14:paraId="21719C2C" w14:textId="77777777" w:rsidR="00331748" w:rsidRDefault="00331748" w:rsidP="0077358F">
            <w:pPr>
              <w:pStyle w:val="Compact"/>
              <w:spacing w:line="240" w:lineRule="auto"/>
            </w:pPr>
            <w:r>
              <w:t>0.014 (0.014)</w:t>
            </w:r>
          </w:p>
        </w:tc>
        <w:tc>
          <w:tcPr>
            <w:tcW w:w="0" w:type="auto"/>
          </w:tcPr>
          <w:p w14:paraId="1E81046D" w14:textId="77777777" w:rsidR="00331748" w:rsidRDefault="00331748" w:rsidP="0077358F">
            <w:pPr>
              <w:pStyle w:val="Compact"/>
              <w:spacing w:line="240" w:lineRule="auto"/>
            </w:pPr>
            <w:r>
              <w:t>0.012 (0.016)</w:t>
            </w:r>
          </w:p>
        </w:tc>
        <w:tc>
          <w:tcPr>
            <w:tcW w:w="0" w:type="auto"/>
          </w:tcPr>
          <w:p w14:paraId="5693852A" w14:textId="77777777" w:rsidR="00331748" w:rsidRDefault="00331748" w:rsidP="0077358F">
            <w:pPr>
              <w:pStyle w:val="Compact"/>
              <w:spacing w:line="240" w:lineRule="auto"/>
            </w:pPr>
            <w:r>
              <w:t>-0.014 (0.014)</w:t>
            </w:r>
          </w:p>
        </w:tc>
        <w:tc>
          <w:tcPr>
            <w:tcW w:w="0" w:type="auto"/>
          </w:tcPr>
          <w:p w14:paraId="7468859B" w14:textId="77777777" w:rsidR="00331748" w:rsidRDefault="00331748" w:rsidP="0077358F">
            <w:pPr>
              <w:pStyle w:val="Compact"/>
              <w:spacing w:line="240" w:lineRule="auto"/>
            </w:pPr>
            <w:r>
              <w:t>-0.02 (0.013)</w:t>
            </w:r>
          </w:p>
        </w:tc>
        <w:tc>
          <w:tcPr>
            <w:tcW w:w="0" w:type="auto"/>
          </w:tcPr>
          <w:p w14:paraId="68DA73FB" w14:textId="77777777" w:rsidR="00331748" w:rsidRDefault="00331748" w:rsidP="0077358F">
            <w:pPr>
              <w:pStyle w:val="Compact"/>
              <w:spacing w:line="240" w:lineRule="auto"/>
            </w:pPr>
            <w:r>
              <w:t>0.027 (0.015)</w:t>
            </w:r>
            <w:del w:id="411" w:author="Rosenberg, Joshua" w:date="2019-01-10T12:08:00Z">
              <w:r w:rsidDel="00E5665E">
                <w:delText>*</w:delText>
              </w:r>
            </w:del>
          </w:p>
        </w:tc>
      </w:tr>
      <w:tr w:rsidR="00331748" w14:paraId="0C4F542A" w14:textId="77777777" w:rsidTr="0077358F">
        <w:tc>
          <w:tcPr>
            <w:tcW w:w="0" w:type="auto"/>
          </w:tcPr>
          <w:p w14:paraId="65CDCBEE" w14:textId="77777777" w:rsidR="00331748" w:rsidRDefault="00331748" w:rsidP="0077358F">
            <w:pPr>
              <w:pStyle w:val="Compact"/>
              <w:spacing w:line="240" w:lineRule="auto"/>
            </w:pPr>
            <w:r>
              <w:t>Modeling</w:t>
            </w:r>
          </w:p>
        </w:tc>
        <w:tc>
          <w:tcPr>
            <w:tcW w:w="0" w:type="auto"/>
          </w:tcPr>
          <w:p w14:paraId="23155762" w14:textId="77777777" w:rsidR="00331748" w:rsidRDefault="00331748" w:rsidP="0077358F">
            <w:pPr>
              <w:pStyle w:val="Compact"/>
              <w:spacing w:line="240" w:lineRule="auto"/>
            </w:pPr>
            <w:r>
              <w:t>0.004 (0.019)</w:t>
            </w:r>
          </w:p>
        </w:tc>
        <w:tc>
          <w:tcPr>
            <w:tcW w:w="0" w:type="auto"/>
          </w:tcPr>
          <w:p w14:paraId="04C60FFD" w14:textId="77777777" w:rsidR="00331748" w:rsidRDefault="00331748" w:rsidP="0077358F">
            <w:pPr>
              <w:pStyle w:val="Compact"/>
              <w:spacing w:line="240" w:lineRule="auto"/>
            </w:pPr>
            <w:r>
              <w:t>-0.023 (0.016)</w:t>
            </w:r>
          </w:p>
        </w:tc>
        <w:tc>
          <w:tcPr>
            <w:tcW w:w="0" w:type="auto"/>
          </w:tcPr>
          <w:p w14:paraId="3D601807" w14:textId="77777777" w:rsidR="00331748" w:rsidRDefault="00331748" w:rsidP="0077358F">
            <w:pPr>
              <w:pStyle w:val="Compact"/>
              <w:spacing w:line="240" w:lineRule="auto"/>
            </w:pPr>
            <w:r>
              <w:t>-0.004 (0.018)</w:t>
            </w:r>
          </w:p>
        </w:tc>
        <w:tc>
          <w:tcPr>
            <w:tcW w:w="0" w:type="auto"/>
          </w:tcPr>
          <w:p w14:paraId="2A86AA72" w14:textId="77777777" w:rsidR="00331748" w:rsidRDefault="00331748" w:rsidP="0077358F">
            <w:pPr>
              <w:pStyle w:val="Compact"/>
              <w:spacing w:line="240" w:lineRule="auto"/>
            </w:pPr>
            <w:r>
              <w:t>0 (0.015)</w:t>
            </w:r>
          </w:p>
        </w:tc>
        <w:tc>
          <w:tcPr>
            <w:tcW w:w="0" w:type="auto"/>
          </w:tcPr>
          <w:p w14:paraId="0B45B275" w14:textId="77777777" w:rsidR="00331748" w:rsidRDefault="00331748" w:rsidP="0077358F">
            <w:pPr>
              <w:pStyle w:val="Compact"/>
              <w:spacing w:line="240" w:lineRule="auto"/>
            </w:pPr>
            <w:r>
              <w:t>-0.012 (0.015)</w:t>
            </w:r>
          </w:p>
        </w:tc>
        <w:tc>
          <w:tcPr>
            <w:tcW w:w="0" w:type="auto"/>
          </w:tcPr>
          <w:p w14:paraId="0BDBDA38" w14:textId="77777777" w:rsidR="00331748" w:rsidRDefault="00331748" w:rsidP="0077358F">
            <w:pPr>
              <w:pStyle w:val="Compact"/>
              <w:spacing w:line="240" w:lineRule="auto"/>
            </w:pPr>
            <w:r>
              <w:t>0.034 (0.017)</w:t>
            </w:r>
            <w:del w:id="412" w:author="Rosenberg, Joshua" w:date="2019-01-10T12:08:00Z">
              <w:r w:rsidDel="00E5665E">
                <w:delText>*</w:delText>
              </w:r>
            </w:del>
          </w:p>
        </w:tc>
      </w:tr>
      <w:tr w:rsidR="00331748" w14:paraId="3DDA12B1" w14:textId="77777777" w:rsidTr="0077358F">
        <w:tc>
          <w:tcPr>
            <w:tcW w:w="0" w:type="auto"/>
            <w:tcBorders>
              <w:bottom w:val="single" w:sz="4" w:space="0" w:color="auto"/>
            </w:tcBorders>
          </w:tcPr>
          <w:p w14:paraId="5A5C7D1D" w14:textId="77777777" w:rsidR="00331748" w:rsidRDefault="00331748" w:rsidP="0077358F">
            <w:pPr>
              <w:pStyle w:val="Compact"/>
              <w:spacing w:line="240" w:lineRule="auto"/>
            </w:pPr>
            <w:r>
              <w:t>Communicating</w:t>
            </w:r>
          </w:p>
        </w:tc>
        <w:tc>
          <w:tcPr>
            <w:tcW w:w="0" w:type="auto"/>
            <w:tcBorders>
              <w:bottom w:val="single" w:sz="4" w:space="0" w:color="auto"/>
            </w:tcBorders>
          </w:tcPr>
          <w:p w14:paraId="2938A1AB" w14:textId="77777777" w:rsidR="00331748" w:rsidRDefault="00331748" w:rsidP="0077358F">
            <w:pPr>
              <w:pStyle w:val="Compact"/>
              <w:spacing w:line="240" w:lineRule="auto"/>
            </w:pPr>
            <w:r>
              <w:t>0.002 (0.018)</w:t>
            </w:r>
          </w:p>
        </w:tc>
        <w:tc>
          <w:tcPr>
            <w:tcW w:w="0" w:type="auto"/>
            <w:tcBorders>
              <w:bottom w:val="single" w:sz="4" w:space="0" w:color="auto"/>
            </w:tcBorders>
          </w:tcPr>
          <w:p w14:paraId="7C9EF8AE" w14:textId="77777777" w:rsidR="00331748" w:rsidRDefault="00331748" w:rsidP="0077358F">
            <w:pPr>
              <w:pStyle w:val="Compact"/>
              <w:spacing w:line="240" w:lineRule="auto"/>
            </w:pPr>
            <w:r>
              <w:t>0.018 (0.015)</w:t>
            </w:r>
          </w:p>
        </w:tc>
        <w:tc>
          <w:tcPr>
            <w:tcW w:w="0" w:type="auto"/>
            <w:tcBorders>
              <w:bottom w:val="single" w:sz="4" w:space="0" w:color="auto"/>
            </w:tcBorders>
          </w:tcPr>
          <w:p w14:paraId="79B72A10" w14:textId="77777777" w:rsidR="00331748" w:rsidRDefault="00331748" w:rsidP="0077358F">
            <w:pPr>
              <w:pStyle w:val="Compact"/>
              <w:spacing w:line="240" w:lineRule="auto"/>
            </w:pPr>
            <w:r>
              <w:t>-0.011 (0.017)</w:t>
            </w:r>
          </w:p>
        </w:tc>
        <w:tc>
          <w:tcPr>
            <w:tcW w:w="0" w:type="auto"/>
            <w:tcBorders>
              <w:bottom w:val="single" w:sz="4" w:space="0" w:color="auto"/>
            </w:tcBorders>
          </w:tcPr>
          <w:p w14:paraId="02D59596" w14:textId="77777777" w:rsidR="00331748" w:rsidRDefault="00331748" w:rsidP="0077358F">
            <w:pPr>
              <w:pStyle w:val="Compact"/>
              <w:spacing w:line="240" w:lineRule="auto"/>
            </w:pPr>
            <w:r>
              <w:t>0.004 (0.015)</w:t>
            </w:r>
          </w:p>
        </w:tc>
        <w:tc>
          <w:tcPr>
            <w:tcW w:w="0" w:type="auto"/>
            <w:tcBorders>
              <w:bottom w:val="single" w:sz="4" w:space="0" w:color="auto"/>
            </w:tcBorders>
          </w:tcPr>
          <w:p w14:paraId="56D85303" w14:textId="77777777" w:rsidR="00331748" w:rsidRDefault="00331748" w:rsidP="0077358F">
            <w:pPr>
              <w:pStyle w:val="Compact"/>
              <w:spacing w:line="240" w:lineRule="auto"/>
            </w:pPr>
            <w:r>
              <w:t>0.016 (0.014)</w:t>
            </w:r>
          </w:p>
        </w:tc>
        <w:tc>
          <w:tcPr>
            <w:tcW w:w="0" w:type="auto"/>
            <w:tcBorders>
              <w:bottom w:val="single" w:sz="4" w:space="0" w:color="auto"/>
            </w:tcBorders>
          </w:tcPr>
          <w:p w14:paraId="43F58AC9" w14:textId="77777777" w:rsidR="00331748" w:rsidRDefault="00331748" w:rsidP="0077358F">
            <w:pPr>
              <w:pStyle w:val="Compact"/>
              <w:spacing w:line="240" w:lineRule="auto"/>
            </w:pPr>
            <w:r>
              <w:t>-0.027 (0.016)</w:t>
            </w:r>
          </w:p>
        </w:tc>
      </w:tr>
    </w:tbl>
    <w:p w14:paraId="720BE9B0" w14:textId="77777777" w:rsidR="00331748" w:rsidRDefault="00331748" w:rsidP="00331748">
      <w:pPr>
        <w:pStyle w:val="BodyText"/>
        <w:ind w:firstLine="0"/>
      </w:pPr>
      <w:r>
        <w:rPr>
          <w:i/>
        </w:rPr>
        <w:t xml:space="preserve">Note. </w:t>
      </w:r>
      <w:r>
        <w:t xml:space="preserve">+ p &lt; .10; </w:t>
      </w:r>
      <w:del w:id="413" w:author="Rosenberg, Joshua" w:date="2019-01-10T12:08:00Z">
        <w:r w:rsidDel="00E5665E">
          <w:delText>*</w:delText>
        </w:r>
      </w:del>
      <w:r>
        <w:t xml:space="preserve"> p &lt; .05</w:t>
      </w:r>
    </w:p>
    <w:p w14:paraId="4E10F986" w14:textId="77777777" w:rsidR="00331748" w:rsidRDefault="00331748" w:rsidP="00331748">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modeling data, youth were more likely to report working harder, learning more, enjoying themselves more, and feeling more competent and challenged.</w:t>
      </w:r>
    </w:p>
    <w:p w14:paraId="7C417BCB" w14:textId="77777777" w:rsidR="00331748" w:rsidRDefault="00331748" w:rsidP="00331748">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form of engagement, that exhibited by the Full profile. However, the effect sizes indicate quite small effects in substantive terms. Note that interactions between the individual aspects of work with </w:t>
      </w:r>
      <w:r>
        <w:lastRenderedPageBreak/>
        <w:t>data and youth characteristics were also specified. However, none of these interactions were found to be statistically significant.</w:t>
      </w:r>
    </w:p>
    <w:p w14:paraId="77370D15" w14:textId="77777777" w:rsidR="00331748" w:rsidRDefault="00331748" w:rsidP="00331748">
      <w:pPr>
        <w:pStyle w:val="BodyText"/>
      </w:pPr>
      <w:r>
        <w:t>Associations between youth characteristics and the six profiles are reported in the top half of Table 7.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For this effect, 17.879% would be needed to invalidate the inference, suggesting a moderately robust effect.</w:t>
      </w:r>
    </w:p>
    <w:p w14:paraId="15FDE607" w14:textId="77777777" w:rsidR="00331748" w:rsidRDefault="00331748" w:rsidP="00331748">
      <w:pPr>
        <w:pStyle w:val="BodyText"/>
      </w:pPr>
      <w:r>
        <w:t xml:space="preserve">In terms of youths’ pre-program interest, these analyses show that 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themselves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486E56B6" w14:textId="77777777" w:rsidR="00331748" w:rsidRDefault="00331748" w:rsidP="00331748">
      <w:pPr>
        <w:pStyle w:val="BodyText"/>
      </w:pPr>
      <w:r>
        <w:t xml:space="preserve">There were not any statistically significant effects of youths’ URM status. This lack of relations between URM status and youth engagement may be a function of the large proportion </w:t>
      </w:r>
      <w:r>
        <w:lastRenderedPageBreak/>
        <w:t xml:space="preserve">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14" w:name="context"/>
      <w:bookmarkStart w:id="415" w:name="participants"/>
      <w:bookmarkStart w:id="416" w:name="procedure"/>
      <w:bookmarkStart w:id="417" w:name="data-sources-and-measures"/>
      <w:bookmarkStart w:id="418" w:name="esm-measures-of-engagement-for-the-profi"/>
      <w:bookmarkStart w:id="419" w:name="measures-from-video-for-work-with-data"/>
      <w:bookmarkStart w:id="420" w:name="survey-measures-of-pre-interest-in-stem"/>
      <w:bookmarkStart w:id="421" w:name="other-youth-characteristics"/>
      <w:bookmarkStart w:id="422" w:name="data-analysis"/>
      <w:bookmarkStart w:id="423" w:name="analysis-for-research-question-1-the-fre"/>
      <w:bookmarkStart w:id="424" w:name="analysis-for-research-question-2-what-pr"/>
      <w:bookmarkStart w:id="425" w:name="analysis-for-research-question-3-how-wor"/>
      <w:bookmarkStart w:id="426" w:name="results"/>
      <w:bookmarkStart w:id="427" w:name="descriptive-statistics-for-the-engagemen"/>
      <w:bookmarkStart w:id="428" w:name="correlations-among-the-study-variables"/>
      <w:bookmarkStart w:id="429" w:name="results-for-research-question-1"/>
      <w:bookmarkStart w:id="430" w:name="results-for-research-question-2-what-pro"/>
      <w:bookmarkStart w:id="431" w:name="results-for-research-questions-3-and-4-a"/>
      <w:bookmarkStart w:id="432" w:name="discussion"/>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commentRangeStart w:id="433"/>
      <w:r>
        <w:t>Discussion</w:t>
      </w:r>
      <w:commentRangeEnd w:id="433"/>
      <w:r w:rsidR="00582962">
        <w:rPr>
          <w:rStyle w:val="CommentReference"/>
          <w:rFonts w:asciiTheme="minorHAnsi" w:eastAsiaTheme="minorHAnsi" w:hAnsiTheme="minorHAnsi" w:cstheme="minorBidi"/>
          <w:b w:val="0"/>
          <w:bCs w:val="0"/>
        </w:rPr>
        <w:commentReference w:id="433"/>
      </w:r>
    </w:p>
    <w:p w14:paraId="2CB96F1D" w14:textId="27C79F1A" w:rsidR="005F327F" w:rsidRDefault="00AE7D63">
      <w:pPr>
        <w:pStyle w:val="FirstParagraph"/>
      </w:pPr>
      <w:r>
        <w:t xml:space="preserve">Each of the disciplines that contribute to STEM learning - science, technology and computer science, engineering, and mathematics - involve work with data. In this study, engagement was used as a </w:t>
      </w:r>
      <w:del w:id="434" w:author="Rosenberg, Joshua" w:date="2019-01-10T12:20:00Z">
        <w:r w:rsidDel="00002F18">
          <w:delText xml:space="preserve">lens </w:delText>
        </w:r>
      </w:del>
      <w:ins w:id="435" w:author="Rosenberg, Joshua" w:date="2019-01-10T12:20:00Z">
        <w:r w:rsidR="00002F18">
          <w:t xml:space="preserve">way </w:t>
        </w:r>
      </w:ins>
      <w:r>
        <w:t>to understand the experience of youth working with data during summer STEM programs. In particular, five aspects of work with data</w:t>
      </w:r>
      <w:ins w:id="436" w:author="Rosenberg, Joshua" w:date="2019-01-10T12:20:00Z">
        <w:r w:rsidR="00ED232A">
          <w:t xml:space="preserve"> did </w:t>
        </w:r>
      </w:ins>
      <w:del w:id="437" w:author="Rosenberg, Joshua" w:date="2019-01-10T12:20:00Z">
        <w:r w:rsidDel="00ED232A">
          <w:delText xml:space="preserve">, a) asking questions, b) observing phenomena, c) constructing measures and generating data, d) data modeling, and e) interpreting and communicating findings, were </w:delText>
        </w:r>
      </w:del>
      <w:r>
        <w:t>occur</w:t>
      </w:r>
      <w:del w:id="438" w:author="Rosenberg, Joshua" w:date="2019-01-10T12:20:00Z">
        <w:r w:rsidDel="00ED232A">
          <w:delText>red</w:delText>
        </w:r>
      </w:del>
      <w:r>
        <w:t xml:space="preserve"> regularly in the programs. </w:t>
      </w:r>
      <w:del w:id="439" w:author="Rosenberg, Joshua" w:date="2019-01-10T12:20:00Z">
        <w:r w:rsidDel="00ED232A">
          <w:delText>There were some examples of ambitious activities centered on working with real-world data as well as some that highlight substantial heterogeneity in how work with data was enacted.</w:delText>
        </w:r>
      </w:del>
    </w:p>
    <w:p w14:paraId="60E87D6E" w14:textId="61928009" w:rsidR="005F327F" w:rsidRDefault="0041479C">
      <w:pPr>
        <w:pStyle w:val="BodyText"/>
      </w:pPr>
      <w:r>
        <w:t>We</w:t>
      </w:r>
      <w:r w:rsidR="00AE7D63">
        <w:t xml:space="preserve"> identified six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w:t>
      </w:r>
      <w:ins w:id="440" w:author="Rosenberg, Joshua" w:date="2019-01-10T12:20:00Z">
        <w:r w:rsidR="00ED232A">
          <w:t xml:space="preserve">t. However, </w:t>
        </w:r>
      </w:ins>
      <w:del w:id="441" w:author="Rosenberg, Joshua" w:date="2019-01-10T12:20:00Z">
        <w:r w:rsidR="00AE7D63" w:rsidDel="00ED232A">
          <w:delText>t, though</w:delText>
        </w:r>
      </w:del>
      <w:r w:rsidR="00AE7D63">
        <w:t xml:space="preserve"> some key findings were identified. Generating and modeling data were both related to the most potentially beneficial profile (full engagement), one characterized by high levels of all five of the engagement variables.</w:t>
      </w:r>
    </w:p>
    <w:p w14:paraId="5220D341" w14:textId="41AEDB7F" w:rsidR="005F327F" w:rsidRDefault="00AE7D63">
      <w:pPr>
        <w:pStyle w:val="BodyText"/>
      </w:pPr>
      <w:r>
        <w:lastRenderedPageBreak/>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 xml:space="preserve">the remainder of this section, </w:t>
      </w:r>
      <w:ins w:id="442" w:author="Rosenberg, Joshua" w:date="2019-01-10T12:20:00Z">
        <w:r w:rsidR="00ED232A">
          <w:t>w</w:t>
        </w:r>
      </w:ins>
      <w:del w:id="443" w:author="Rosenberg, Joshua" w:date="2019-01-10T12:20:00Z">
        <w:r w:rsidR="00674991" w:rsidDel="00ED232A">
          <w:delText>W</w:delText>
        </w:r>
      </w:del>
      <w:r w:rsidR="00674991">
        <w:t>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44" w:name="key-findings-related-to-work-with-data-i"/>
      <w:bookmarkEnd w:id="444"/>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t>especially</w:t>
      </w:r>
      <w:r>
        <w:t xml:space="preserve"> 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w:t>
      </w:r>
      <w:r>
        <w:lastRenderedPageBreak/>
        <w:t>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45" w:name="key-findings-related-to-engagement"/>
      <w:bookmarkEnd w:id="445"/>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12DCE58E" w:rsidR="005F327F" w:rsidRDefault="00AE7D63">
      <w:pPr>
        <w:pStyle w:val="BodyText"/>
      </w:pPr>
      <w:r>
        <w:t xml:space="preserve">The six profiles lend insight into how youth engage during summer STEM programs. In particular, </w:t>
      </w:r>
      <w:ins w:id="446" w:author="Rosenberg, Joshua" w:date="2019-01-10T12:21:00Z">
        <w:r w:rsidR="00C51B64">
          <w:t>bot</w:t>
        </w:r>
        <w:r w:rsidR="00D42118">
          <w:t xml:space="preserve">h </w:t>
        </w:r>
      </w:ins>
      <w:r>
        <w:t xml:space="preserve">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2016), such a profile would be unexpected, as high levels of engagement are expected to be associated with high levels of </w:t>
      </w:r>
      <w:r>
        <w:rPr>
          <w:i/>
        </w:rPr>
        <w:t>both</w:t>
      </w:r>
      <w:r>
        <w:t xml:space="preserve"> challenge and competence. In this study, a profile </w:t>
      </w:r>
      <w:r>
        <w:lastRenderedPageBreak/>
        <w:t xml:space="preserve">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6466E5F1"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w:t>
      </w:r>
      <w:ins w:id="447" w:author="Rosenberg, Joshua" w:date="2019-01-10T12:21:00Z">
        <w:r w:rsidR="00BE0D96">
          <w:t xml:space="preserve"> (i.e., </w:t>
        </w:r>
      </w:ins>
      <w:ins w:id="448" w:author="Rosenberg, Joshua" w:date="2019-01-10T12:22:00Z">
        <w:r w:rsidR="00BE0D96" w:rsidRPr="00D17E96">
          <w:t>Csikszentmihalyi, 1990</w:t>
        </w:r>
        <w:r w:rsidR="00BE0D96">
          <w:t xml:space="preserve">; </w:t>
        </w:r>
        <w:proofErr w:type="spellStart"/>
        <w:r w:rsidR="00BE0D96">
          <w:t>Shernoff</w:t>
        </w:r>
        <w:proofErr w:type="spellEnd"/>
        <w:r w:rsidR="00BE0D96">
          <w:t xml:space="preserve"> et al., 2016)</w:t>
        </w:r>
      </w:ins>
      <w:r>
        <w:t xml:space="preserve">, be associated with lower engagement. </w:t>
      </w:r>
      <w:del w:id="449" w:author="Rosenberg, Joshua" w:date="2019-01-10T12:22:00Z">
        <w:r w:rsidDel="00BE0D96">
          <w:delText>Because of this, it may be</w:delText>
        </w:r>
      </w:del>
      <w:ins w:id="450" w:author="Rosenberg, Joshua" w:date="2019-01-10T12:22:00Z">
        <w:r w:rsidR="00BE0D96">
          <w:t>This may suggest</w:t>
        </w:r>
      </w:ins>
      <w:del w:id="451" w:author="Rosenberg, Joshua" w:date="2019-01-10T12:22:00Z">
        <w:r w:rsidDel="00BE0D96">
          <w:delText xml:space="preserve"> recommended</w:delText>
        </w:r>
      </w:del>
      <w:r>
        <w:t xml:space="preserve"> that activities that are not challenging but have other possible benefits to youth (i.e., benefits from activities designed to support youths’ social skills), can be integrated into programs, along with other, more challenging activities that are also</w:t>
      </w:r>
      <w:ins w:id="452" w:author="Rosenberg, Joshua" w:date="2019-01-10T12:22:00Z">
        <w:r w:rsidR="00BE0D96">
          <w:t xml:space="preserve"> engaging.</w:t>
        </w:r>
      </w:ins>
      <w:r>
        <w:t xml:space="preserve"> </w:t>
      </w:r>
      <w:del w:id="453" w:author="Rosenberg, Joshua" w:date="2019-01-10T12:22:00Z">
        <w:r w:rsidDel="00BE0D96">
          <w:delText>highly engaging to youth.</w:delText>
        </w:r>
      </w:del>
    </w:p>
    <w:p w14:paraId="7C04CF6E" w14:textId="77777777" w:rsidR="005F327F" w:rsidRDefault="00AE7D63">
      <w:pPr>
        <w:pStyle w:val="Heading2"/>
      </w:pPr>
      <w:bookmarkStart w:id="454" w:name="key-findings-related-to-work-with-data-a"/>
      <w:bookmarkEnd w:id="454"/>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variability at the particular level that a variable for work with data was at. Additionally, the ICC values found in this study were smaller than those found in the one other past study that </w:t>
      </w:r>
      <w:r>
        <w:lastRenderedPageBreak/>
        <w:t>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076B7A63"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w:t>
      </w:r>
      <w:ins w:id="455" w:author="Rosenberg, Joshua" w:date="2019-01-10T12:23:00Z">
        <w:r w:rsidR="00C23B0E">
          <w:t>T</w:t>
        </w:r>
      </w:ins>
      <w:del w:id="456" w:author="Rosenberg, Joshua" w:date="2019-01-10T12:23:00Z">
        <w:r w:rsidDel="00C23B0E">
          <w:delText>In particular, given the makeup of this profile, t</w:delText>
        </w:r>
      </w:del>
      <w:r>
        <w:t xml:space="preserve">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 </w:t>
      </w:r>
      <w:r>
        <w:rPr>
          <w:i/>
        </w:rPr>
        <w:t>the</w:t>
      </w:r>
      <w:r>
        <w:t xml:space="preserve"> central scientific and engineering practice (Lehrer &amp; </w:t>
      </w:r>
      <w:proofErr w:type="spellStart"/>
      <w:r>
        <w:t>Schauble</w:t>
      </w:r>
      <w:proofErr w:type="spellEnd"/>
      <w:r>
        <w:t xml:space="preserve">, 2015; Weisberg, 2012), and its relations with full engagement provides some actionable evidence for its importance in the context of summer STEM programs. Modeling may be especially engaging to </w:t>
      </w:r>
      <w:r>
        <w:lastRenderedPageBreak/>
        <w:t>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220B4F6F" w:rsidR="005F327F" w:rsidDel="00044028" w:rsidRDefault="00AE7D63">
      <w:pPr>
        <w:pStyle w:val="BodyText"/>
        <w:rPr>
          <w:del w:id="457" w:author="Rosenberg, Joshua" w:date="2019-01-10T12:23:00Z"/>
        </w:rPr>
      </w:pPr>
      <w:del w:id="458" w:author="Rosenberg, Joshua" w:date="2019-01-10T12:23:00Z">
        <w:r w:rsidDel="00044028">
          <w:delTex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delText>
        </w:r>
      </w:del>
    </w:p>
    <w:p w14:paraId="61337CD0" w14:textId="26011E48" w:rsidR="005F327F" w:rsidRDefault="00AE7D63">
      <w:pPr>
        <w:pStyle w:val="BodyText"/>
      </w:pPr>
      <w:del w:id="459" w:author="Rosenberg, Joshua" w:date="2019-01-10T12:23:00Z">
        <w:r w:rsidDel="00044028">
          <w:delText xml:space="preserve">As there is no research on how work with data relates to youths’ engagement, the findings associated with this research question provide some initial evidence for how some aspects of work with data relate to youths’ engagement. </w:delText>
        </w:r>
      </w:del>
      <w:r>
        <w:t xml:space="preserve">These findings suggest that </w:t>
      </w:r>
      <w:del w:id="460" w:author="Rosenberg, Joshua" w:date="2019-01-10T12:23:00Z">
        <w:r w:rsidDel="00044028">
          <w:delText>these activities</w:delText>
        </w:r>
      </w:del>
      <w:ins w:id="461" w:author="Rosenberg, Joshua" w:date="2019-01-10T12:23:00Z">
        <w:r w:rsidR="00044028">
          <w:t>work with data</w:t>
        </w:r>
      </w:ins>
      <w:r>
        <w:t xml:space="preserve"> may not be more engaging </w:t>
      </w:r>
      <w:r>
        <w:rPr>
          <w:i/>
        </w:rPr>
        <w:t>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 </w:t>
      </w:r>
      <w:r>
        <w:rPr>
          <w:i/>
        </w:rPr>
        <w:t>Full</w:t>
      </w:r>
      <w:r>
        <w:t xml:space="preserve"> engagement) and from those that were not. Other samples, other enactments of work with data, and, possibly, other analytic approaches can build on this work to further substantiate what is known about how work with data engages youth and other learners.</w:t>
      </w:r>
    </w:p>
    <w:p w14:paraId="0F4817C6" w14:textId="57AD088E" w:rsidR="005F327F" w:rsidRDefault="00AE7D63">
      <w:pPr>
        <w:pStyle w:val="BodyText"/>
      </w:pPr>
      <w:del w:id="462" w:author="Rosenberg, Joshua" w:date="2019-01-10T12:24:00Z">
        <w:r w:rsidDel="006629D8">
          <w:delText xml:space="preserve">There was substantial variability in the profiles of engagement at the youth level, but </w:delText>
        </w:r>
      </w:del>
      <w:ins w:id="463" w:author="Rosenberg, Joshua" w:date="2019-01-10T12:24:00Z">
        <w:r w:rsidR="006629D8">
          <w:t>T</w:t>
        </w:r>
      </w:ins>
      <w:del w:id="464" w:author="Rosenberg, Joshua" w:date="2019-01-10T12:24:00Z">
        <w:r w:rsidDel="006629D8">
          <w:delText>t</w:delText>
        </w:r>
      </w:del>
      <w:r>
        <w:t>here were not many relations in terms of youths’ gender, URM status, or pre-program interest</w:t>
      </w:r>
      <w:ins w:id="465" w:author="Rosenberg, Joshua" w:date="2019-01-10T12:24:00Z">
        <w:r w:rsidR="006629D8">
          <w:t xml:space="preserve">, which was surprising because there </w:t>
        </w:r>
        <w:r w:rsidR="006629D8">
          <w:rPr>
            <w:i/>
          </w:rPr>
          <w:t>was</w:t>
        </w:r>
        <w:r w:rsidR="006629D8">
          <w:t xml:space="preserve"> substantial variability in the profiles of engagement at the youth level</w:t>
        </w:r>
      </w:ins>
      <w:del w:id="466" w:author="Rosenberg, Joshua" w:date="2019-01-10T12:24:00Z">
        <w:r w:rsidDel="006629D8">
          <w:delText>.</w:delText>
        </w:r>
      </w:del>
      <w:ins w:id="467" w:author="Rosenberg, Joshua" w:date="2019-01-10T12:24:00Z">
        <w:r w:rsidR="006B0F3B">
          <w:t xml:space="preserve">. </w:t>
        </w:r>
      </w:ins>
      <w:del w:id="468" w:author="Rosenberg, Joshua" w:date="2019-01-10T12:24:00Z">
        <w:r w:rsidDel="006629D8">
          <w:delText xml:space="preserve"> </w:delText>
        </w:r>
        <w:r w:rsidDel="006B0F3B">
          <w:delText>Give</w:delText>
        </w:r>
      </w:del>
      <w:ins w:id="469" w:author="Rosenberg, Joshua" w:date="2019-01-10T12:24:00Z">
        <w:r w:rsidR="006B0F3B">
          <w:t xml:space="preserve">This was also surprising as </w:t>
        </w:r>
      </w:ins>
      <w:del w:id="470" w:author="Rosenberg, Joshua" w:date="2019-01-10T12:24:00Z">
        <w:r w:rsidDel="006B0F3B">
          <w:delText xml:space="preserve">n </w:delText>
        </w:r>
      </w:del>
      <w:r>
        <w:t>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w:t>
      </w:r>
      <w:ins w:id="471" w:author="Rosenberg, Joshua" w:date="2019-01-10T12:25:00Z">
        <w:r w:rsidR="00EE71CE">
          <w:t>There was one relation that was noteworthy:</w:t>
        </w:r>
      </w:ins>
      <w:del w:id="472" w:author="Rosenberg, Joshua" w:date="2019-01-10T12:25:00Z">
        <w:r w:rsidDel="00EE71CE">
          <w:delText>Despite these surprising findings,</w:delText>
        </w:r>
      </w:del>
      <w:r>
        <w:t xml:space="preserve"> youth with higher pre-program interest were found to be more likely to be </w:t>
      </w:r>
      <w:r>
        <w:rPr>
          <w:i/>
        </w:rPr>
        <w:t>Engaged and competent but not challenged</w:t>
      </w:r>
      <w:r>
        <w:t xml:space="preserve">. This suggests that youth with a higher interest in STEM were inclined to be highly engaged and good at what they were doing, but were not challenged by the activities they experience. This finding is </w:t>
      </w:r>
      <w:r>
        <w:lastRenderedPageBreak/>
        <w:t>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473" w:name="limitations-to-the-present-study-and-rec"/>
      <w:bookmarkEnd w:id="473"/>
      <w:r>
        <w:t>Limitations to the present study and recommendations for research</w:t>
      </w:r>
    </w:p>
    <w:p w14:paraId="267D6A74" w14:textId="257CC08F" w:rsidR="005F327F" w:rsidRDefault="00AE7D63">
      <w:pPr>
        <w:pStyle w:val="FirstParagraph"/>
      </w:pPr>
      <w:del w:id="474" w:author="Rosenberg, Joshua" w:date="2019-01-10T12:25:00Z">
        <w:r w:rsidDel="0054309C">
          <w:delText>First, the</w:delText>
        </w:r>
      </w:del>
      <w:ins w:id="475" w:author="Rosenberg, Joshua" w:date="2019-01-10T12:25:00Z">
        <w:r w:rsidR="0054309C">
          <w:t>One limitation concerns the programs: The</w:t>
        </w:r>
      </w:ins>
      <w:r>
        <w:t xml:space="preserve"> programs</w:t>
      </w:r>
      <w:del w:id="476" w:author="Rosenberg, Joshua" w:date="2019-01-10T12:26:00Z">
        <w:r w:rsidDel="0054309C">
          <w:delText xml:space="preserve"> participating</w:delText>
        </w:r>
      </w:del>
      <w:ins w:id="477" w:author="Rosenberg, Joshua" w:date="2019-01-10T12:26:00Z">
        <w:r w:rsidR="0054309C">
          <w:t xml:space="preserve"> included</w:t>
        </w:r>
      </w:ins>
      <w:r>
        <w:t xml:space="preserve">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639219B7" w:rsidR="005F327F" w:rsidRDefault="00AE7D63">
      <w:pPr>
        <w:pStyle w:val="BodyText"/>
      </w:pPr>
      <w:r>
        <w:t>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w:t>
      </w:r>
      <w:del w:id="478" w:author="Rosenberg, Joshua" w:date="2019-01-10T12:27:00Z">
        <w:r w:rsidDel="001F5F84">
          <w:delText xml:space="preserve">a. </w:delText>
        </w:r>
      </w:del>
      <w:ins w:id="479" w:author="Rosenberg, Joshua" w:date="2019-01-10T12:27:00Z">
        <w:r w:rsidR="001F5F84">
          <w:t xml:space="preserve">a, some ambitious, others more innocuous. </w:t>
        </w:r>
      </w:ins>
      <w:del w:id="480" w:author="Rosenberg, Joshua" w:date="2019-01-10T12:27:00Z">
        <w:r w:rsidDel="001F5F84">
          <w:delText>Some of these aspects of working with data</w:delText>
        </w:r>
      </w:del>
      <w:del w:id="481" w:author="Rosenberg, Joshua" w:date="2019-01-10T12:26:00Z">
        <w:r w:rsidDel="001F5F84">
          <w:delText xml:space="preserve">, particularly those that were highly-specific with respect to how the data was involved and to how focused and sustained the work with data-related activity was, may be more engaging to youth than the others, such as those that were more general, instructor-focused, or brief. </w:delText>
        </w:r>
      </w:del>
      <w:r>
        <w:t xml:space="preserve">These two types of working with data were considered the same in the variables used to predict youths’ engagement. Future research can aim </w:t>
      </w:r>
      <w:r>
        <w:lastRenderedPageBreak/>
        <w:t xml:space="preserve">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38910838" w:rsidR="005F327F" w:rsidRDefault="00AE7D63">
      <w:pPr>
        <w:pStyle w:val="BodyText"/>
      </w:pPr>
      <w:del w:id="482" w:author="Rosenberg, Joshua" w:date="2019-01-10T12:27:00Z">
        <w:r w:rsidDel="00650A00">
          <w:delText>In addition to limitations related to the focus of the programs and how work with data was enacted as part of a cycle,</w:delText>
        </w:r>
      </w:del>
      <w:ins w:id="483" w:author="Rosenberg, Joshua" w:date="2019-01-10T12:27:00Z">
        <w:r w:rsidR="00650A00">
          <w:t>Finally,</w:t>
        </w:r>
      </w:ins>
      <w:r>
        <w:t xml:space="preserve"> there were</w:t>
      </w:r>
      <w:del w:id="484" w:author="Rosenberg, Joshua" w:date="2019-01-10T12:28:00Z">
        <w:r w:rsidDel="00AD3B41">
          <w:delText xml:space="preserve"> also</w:delText>
        </w:r>
      </w:del>
      <w:r>
        <w:t xml:space="preserve">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485" w:name="implications-for-practice"/>
      <w:bookmarkEnd w:id="485"/>
      <w:r>
        <w:lastRenderedPageBreak/>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w:t>
      </w:r>
      <w:r>
        <w:lastRenderedPageBreak/>
        <w:t>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486" w:name="references"/>
      <w:bookmarkEnd w:id="486"/>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4">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5">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6">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7">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8">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9">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20">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1">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331748">
      <w:headerReference w:type="even" r:id="rId22"/>
      <w:headerReference w:type="default" r:id="rId23"/>
      <w:headerReference w:type="first" r:id="rId24"/>
      <w:pgSz w:w="12240" w:h="15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senberg, Joshua" w:date="2018-12-20T14:28:00Z" w:initials="RJ">
    <w:p w14:paraId="14434338" w14:textId="1F6D7814" w:rsidR="00900650" w:rsidRDefault="00900650">
      <w:pPr>
        <w:pStyle w:val="CommentText"/>
      </w:pPr>
      <w:r>
        <w:rPr>
          <w:rStyle w:val="CommentReference"/>
        </w:rPr>
        <w:annotationRef/>
      </w:r>
      <w:r>
        <w:t>Need to revisit</w:t>
      </w:r>
    </w:p>
  </w:comment>
  <w:comment w:id="5" w:author="Rosenberg, Joshua" w:date="2018-12-27T13:15:00Z" w:initials="RJ">
    <w:p w14:paraId="729C74C4"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McCaffrey, D. F., Lockwood, J. R., </w:t>
      </w:r>
      <w:proofErr w:type="spellStart"/>
      <w:r w:rsidRPr="002B5706">
        <w:rPr>
          <w:rFonts w:ascii="Times New Roman" w:eastAsia="Times New Roman" w:hAnsi="Times New Roman" w:cs="Times New Roman"/>
        </w:rPr>
        <w:t>Koretz</w:t>
      </w:r>
      <w:proofErr w:type="spellEnd"/>
      <w:r w:rsidRPr="002B5706">
        <w:rPr>
          <w:rFonts w:ascii="Times New Roman" w:eastAsia="Times New Roman" w:hAnsi="Times New Roman" w:cs="Times New Roman"/>
        </w:rPr>
        <w:t xml:space="preserve">, D. M., &amp; Hamilton, L. S. (2003). </w:t>
      </w:r>
      <w:r w:rsidRPr="002B5706">
        <w:rPr>
          <w:rFonts w:ascii="Times New Roman" w:eastAsia="Times New Roman" w:hAnsi="Times New Roman" w:cs="Times New Roman"/>
          <w:i/>
          <w:iCs/>
        </w:rPr>
        <w:t>Evaluating Value-Added Models for Teacher Accountability. Monograph</w:t>
      </w:r>
      <w:r w:rsidRPr="002B5706">
        <w:rPr>
          <w:rFonts w:ascii="Times New Roman" w:eastAsia="Times New Roman" w:hAnsi="Times New Roman" w:cs="Times New Roman"/>
        </w:rPr>
        <w:t>. RAND Corporation. PO Box 2138, Santa Monica, CA 90407-2138.</w:t>
      </w:r>
    </w:p>
    <w:p w14:paraId="5BF5C509" w14:textId="7E94C335" w:rsidR="002B5706" w:rsidRDefault="002B5706">
      <w:pPr>
        <w:pStyle w:val="CommentText"/>
      </w:pPr>
    </w:p>
  </w:comment>
  <w:comment w:id="6" w:author="Rosenberg, Joshua" w:date="2018-12-27T13:18:00Z" w:initials="RJ">
    <w:p w14:paraId="79F4BC60" w14:textId="77777777" w:rsidR="002B5706" w:rsidRPr="002B5706" w:rsidRDefault="002B5706" w:rsidP="002B5706">
      <w:pPr>
        <w:rPr>
          <w:rFonts w:ascii="Times New Roman" w:eastAsia="Times New Roman" w:hAnsi="Times New Roman" w:cs="Times New Roman"/>
        </w:rPr>
      </w:pPr>
      <w:r>
        <w:rPr>
          <w:rStyle w:val="CommentReference"/>
        </w:rPr>
        <w:annotationRef/>
      </w:r>
      <w:r w:rsidRPr="002B5706">
        <w:rPr>
          <w:rFonts w:ascii="Times New Roman" w:eastAsia="Times New Roman" w:hAnsi="Times New Roman" w:cs="Times New Roman"/>
        </w:rPr>
        <w:t xml:space="preserve">Horn, I. S., Kane, B. D., &amp; Wilson, J. (2015). Making sense of student performance data: Data use logics and mathematics teachers’ learning opportunities. </w:t>
      </w:r>
      <w:r w:rsidRPr="002B5706">
        <w:rPr>
          <w:rFonts w:ascii="Times New Roman" w:eastAsia="Times New Roman" w:hAnsi="Times New Roman" w:cs="Times New Roman"/>
          <w:i/>
          <w:iCs/>
        </w:rPr>
        <w:t>American Educational Research Journal</w:t>
      </w:r>
      <w:r w:rsidRPr="002B5706">
        <w:rPr>
          <w:rFonts w:ascii="Times New Roman" w:eastAsia="Times New Roman" w:hAnsi="Times New Roman" w:cs="Times New Roman"/>
        </w:rPr>
        <w:t xml:space="preserve">, </w:t>
      </w:r>
      <w:r w:rsidRPr="002B5706">
        <w:rPr>
          <w:rFonts w:ascii="Times New Roman" w:eastAsia="Times New Roman" w:hAnsi="Times New Roman" w:cs="Times New Roman"/>
          <w:i/>
          <w:iCs/>
        </w:rPr>
        <w:t>52</w:t>
      </w:r>
      <w:r w:rsidRPr="002B5706">
        <w:rPr>
          <w:rFonts w:ascii="Times New Roman" w:eastAsia="Times New Roman" w:hAnsi="Times New Roman" w:cs="Times New Roman"/>
        </w:rPr>
        <w:t>(2), 208-242.</w:t>
      </w:r>
    </w:p>
    <w:p w14:paraId="2B0C1649" w14:textId="09BFB747" w:rsidR="002B5706" w:rsidRDefault="002B5706">
      <w:pPr>
        <w:pStyle w:val="CommentText"/>
      </w:pPr>
    </w:p>
  </w:comment>
  <w:comment w:id="7" w:author="Jen Schmidt" w:date="2018-11-19T14:44:00Z" w:initials="JS">
    <w:p w14:paraId="61EE80D8" w14:textId="77777777" w:rsidR="00900650" w:rsidRDefault="00900650" w:rsidP="00135BB5">
      <w:pPr>
        <w:pStyle w:val="CommentText"/>
      </w:pPr>
      <w:r>
        <w:rPr>
          <w:rStyle w:val="CommentReference"/>
        </w:rPr>
        <w:annotationRef/>
      </w:r>
      <w:r>
        <w:t xml:space="preserve">This paragraph feels really thin and I’m not sure what this last sentence tells us. Right now the argument seems to be “work with data is about understanding phenomena, and focusing on phenomena is a good idea because it helps teachers plan activities where their students work with data. Sounds like a non-argument to me. </w:t>
      </w:r>
    </w:p>
  </w:comment>
  <w:comment w:id="8" w:author="Rosenberg, Joshua" w:date="2018-12-27T13:39:00Z" w:initials="RJ">
    <w:p w14:paraId="7CB8CDFF" w14:textId="7856C329" w:rsidR="00DD354E" w:rsidRDefault="00DD354E">
      <w:pPr>
        <w:pStyle w:val="CommentText"/>
      </w:pPr>
      <w:r>
        <w:rPr>
          <w:rStyle w:val="CommentReference"/>
        </w:rPr>
        <w:annotationRef/>
      </w:r>
      <w:r>
        <w:t>Need cite</w:t>
      </w:r>
    </w:p>
  </w:comment>
  <w:comment w:id="15" w:author="Rosenberg, Joshua" w:date="2018-12-30T12:07:00Z" w:initials="RJ">
    <w:p w14:paraId="0ABE1DFF" w14:textId="77777777" w:rsidR="00623FE0" w:rsidRDefault="00623FE0" w:rsidP="00623FE0">
      <w:pPr>
        <w:pStyle w:val="CommentText"/>
      </w:pPr>
      <w:r>
        <w:rPr>
          <w:rStyle w:val="CommentReference"/>
        </w:rPr>
        <w:annotationRef/>
      </w:r>
      <w:r>
        <w:t>Other cites</w:t>
      </w:r>
    </w:p>
  </w:comment>
  <w:comment w:id="19" w:author="Rosenberg, Joshua" w:date="2018-12-20T14:29:00Z" w:initials="RJ">
    <w:p w14:paraId="5C6CEBDE" w14:textId="6B3E01D8" w:rsidR="00900650" w:rsidRDefault="00900650">
      <w:pPr>
        <w:pStyle w:val="CommentText"/>
      </w:pPr>
      <w:r>
        <w:rPr>
          <w:rStyle w:val="CommentReference"/>
        </w:rPr>
        <w:annotationRef/>
      </w:r>
      <w:r>
        <w:t>Tweak this</w:t>
      </w:r>
    </w:p>
  </w:comment>
  <w:comment w:id="21" w:author="Rosenberg, Joshua" w:date="2018-12-20T14:29:00Z" w:initials="RJ">
    <w:p w14:paraId="44344DF7" w14:textId="44E2F894" w:rsidR="00900650" w:rsidRDefault="00900650">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22" w:author="Rosenberg, Joshua" w:date="2018-12-20T14:30:00Z" w:initials="RJ">
    <w:p w14:paraId="4309BFA8" w14:textId="03D9CBDC" w:rsidR="00900650" w:rsidRDefault="00900650">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23" w:author="Rosenberg, Joshua" w:date="2018-12-20T14:31:00Z" w:initials="RJ">
    <w:p w14:paraId="61A48B6F" w14:textId="07CD3E38" w:rsidR="00900650" w:rsidRDefault="00900650">
      <w:pPr>
        <w:pStyle w:val="CommentText"/>
      </w:pPr>
      <w:r>
        <w:rPr>
          <w:rStyle w:val="CommentReference"/>
        </w:rPr>
        <w:annotationRef/>
      </w:r>
      <w:r>
        <w:t>Edit this</w:t>
      </w:r>
    </w:p>
  </w:comment>
  <w:comment w:id="25" w:author="Jen Schmidt" w:date="2018-11-27T10:51:00Z" w:initials="JS">
    <w:p w14:paraId="1FACB9CC" w14:textId="77777777" w:rsidR="00900650" w:rsidRDefault="00900650"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26" w:author="Jen Schmidt" w:date="2018-11-27T10:49:00Z" w:initials="JS">
    <w:p w14:paraId="40608B98" w14:textId="77777777" w:rsidR="00900650" w:rsidRDefault="00900650"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33" w:author="Rosenberg, Joshua" w:date="2018-12-20T14:32:00Z" w:initials="RJ">
    <w:p w14:paraId="4A128C9F" w14:textId="37F8C1C7" w:rsidR="00900650" w:rsidRDefault="00900650">
      <w:pPr>
        <w:pStyle w:val="CommentText"/>
      </w:pPr>
      <w:r>
        <w:rPr>
          <w:rStyle w:val="CommentReference"/>
        </w:rPr>
        <w:annotationRef/>
      </w:r>
      <w:r>
        <w:t>Perhaps edit this down a bit</w:t>
      </w:r>
    </w:p>
  </w:comment>
  <w:comment w:id="112" w:author="Rosenberg, Joshua" w:date="2018-12-20T14:33:00Z" w:initials="RJ">
    <w:p w14:paraId="0C162E6B" w14:textId="784BBE81" w:rsidR="00900650" w:rsidRDefault="00900650"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114" w:author="Rosenberg, Joshua" w:date="2019-01-07T09:23:00Z" w:initials="RJ">
    <w:p w14:paraId="07822CDC" w14:textId="77777777" w:rsidR="00331748" w:rsidRDefault="00331748" w:rsidP="00331748">
      <w:pPr>
        <w:pStyle w:val="CommentText"/>
      </w:pPr>
      <w:r>
        <w:rPr>
          <w:rStyle w:val="CommentReference"/>
        </w:rPr>
        <w:annotationRef/>
      </w:r>
      <w:r>
        <w:t>Check this</w:t>
      </w:r>
    </w:p>
  </w:comment>
  <w:comment w:id="115" w:author="Rosenberg, Joshua" w:date="2018-12-20T14:42:00Z" w:initials="RJ">
    <w:p w14:paraId="27FFA886" w14:textId="77777777" w:rsidR="00331748" w:rsidRDefault="00331748" w:rsidP="00331748">
      <w:pPr>
        <w:pStyle w:val="CommentText"/>
      </w:pPr>
      <w:r>
        <w:rPr>
          <w:rStyle w:val="CommentReference"/>
        </w:rPr>
        <w:annotationRef/>
      </w:r>
      <w:r>
        <w:t>Shorten by ½ page</w:t>
      </w:r>
    </w:p>
    <w:p w14:paraId="15F0E3CA" w14:textId="77777777" w:rsidR="00331748" w:rsidRDefault="00331748" w:rsidP="00331748">
      <w:pPr>
        <w:pStyle w:val="CommentText"/>
      </w:pPr>
    </w:p>
  </w:comment>
  <w:comment w:id="408" w:author="Rosenberg, Joshua" w:date="2018-12-20T14:45:00Z" w:initials="RJ">
    <w:p w14:paraId="555F7E52" w14:textId="77777777" w:rsidR="00331748" w:rsidRDefault="00331748" w:rsidP="00331748">
      <w:pPr>
        <w:pStyle w:val="CommentText"/>
      </w:pPr>
      <w:r>
        <w:rPr>
          <w:rStyle w:val="CommentReference"/>
        </w:rPr>
        <w:annotationRef/>
      </w:r>
      <w:r>
        <w:t>Cut ½ page</w:t>
      </w:r>
    </w:p>
  </w:comment>
  <w:comment w:id="409" w:author="Rosenberg, Joshua" w:date="2018-12-20T14:46:00Z" w:initials="RJ">
    <w:p w14:paraId="4B7DE3A2" w14:textId="77777777" w:rsidR="00331748" w:rsidRDefault="00331748" w:rsidP="00331748">
      <w:pPr>
        <w:pStyle w:val="CommentText"/>
      </w:pPr>
      <w:r>
        <w:rPr>
          <w:rStyle w:val="CommentReference"/>
        </w:rPr>
        <w:annotationRef/>
      </w:r>
      <w:r>
        <w:t>Cut a little</w:t>
      </w:r>
    </w:p>
  </w:comment>
  <w:comment w:id="433" w:author="Rosenberg, Joshua" w:date="2018-12-20T14:45:00Z" w:initials="RJ">
    <w:p w14:paraId="7C3F772C" w14:textId="667C298F" w:rsidR="00900650" w:rsidRDefault="00900650">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5BF5C509" w15:done="0"/>
  <w15:commentEx w15:paraId="2B0C1649" w15:done="0"/>
  <w15:commentEx w15:paraId="61EE80D8" w15:done="0"/>
  <w15:commentEx w15:paraId="7CB8CDFF" w15:done="0"/>
  <w15:commentEx w15:paraId="0ABE1DFF"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0C162E6B" w15:done="0"/>
  <w15:commentEx w15:paraId="07822CDC" w15:done="0"/>
  <w15:commentEx w15:paraId="15F0E3CA" w15:done="0"/>
  <w15:commentEx w15:paraId="555F7E52" w15:done="0"/>
  <w15:commentEx w15:paraId="4B7DE3A2"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5BF5C509" w16cid:durableId="1FCF4EDA"/>
  <w16cid:commentId w16cid:paraId="2B0C1649" w16cid:durableId="1FCF4FC2"/>
  <w16cid:commentId w16cid:paraId="61EE80D8" w16cid:durableId="1F9D4AE6"/>
  <w16cid:commentId w16cid:paraId="7CB8CDFF" w16cid:durableId="1FCF5497"/>
  <w16cid:commentId w16cid:paraId="0ABE1DFF" w16cid:durableId="1FE1B28D"/>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0C162E6B" w16cid:durableId="1FC6269E"/>
  <w16cid:commentId w16cid:paraId="07822CDC" w16cid:durableId="1FDD9906"/>
  <w16cid:commentId w16cid:paraId="15F0E3CA" w16cid:durableId="1FC628CA"/>
  <w16cid:commentId w16cid:paraId="555F7E52" w16cid:durableId="1FC6299E"/>
  <w16cid:commentId w16cid:paraId="4B7DE3A2"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80384" w14:textId="77777777" w:rsidR="00A654FC" w:rsidRDefault="00A654FC">
      <w:pPr>
        <w:spacing w:after="0"/>
      </w:pPr>
      <w:r>
        <w:separator/>
      </w:r>
    </w:p>
  </w:endnote>
  <w:endnote w:type="continuationSeparator" w:id="0">
    <w:p w14:paraId="4A913EEA" w14:textId="77777777" w:rsidR="00A654FC" w:rsidRDefault="00A654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4E7C" w14:textId="77777777" w:rsidR="00A654FC" w:rsidRDefault="00A654FC">
      <w:r>
        <w:separator/>
      </w:r>
    </w:p>
  </w:footnote>
  <w:footnote w:type="continuationSeparator" w:id="0">
    <w:p w14:paraId="4C1008EF" w14:textId="77777777" w:rsidR="00A654FC" w:rsidRDefault="00A654FC">
      <w:r>
        <w:continuationSeparator/>
      </w:r>
    </w:p>
  </w:footnote>
  <w:footnote w:id="1">
    <w:p w14:paraId="3792A182" w14:textId="77777777" w:rsidR="00331748" w:rsidRDefault="00331748" w:rsidP="00331748">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 w:id="2">
    <w:p w14:paraId="0F4AC209" w14:textId="77777777" w:rsidR="00331748" w:rsidRDefault="00331748" w:rsidP="00331748">
      <w:pPr>
        <w:pStyle w:val="FootnoteText"/>
      </w:pPr>
      <w:r>
        <w:rPr>
          <w:rStyle w:val="FootnoteReference"/>
        </w:rPr>
        <w:footnoteRef/>
      </w:r>
      <w:r>
        <w:t xml:space="preserve"> See Supplementary Material B for the alignment between the STEM-PQA and the aspects of work with data.</w:t>
      </w:r>
    </w:p>
  </w:footnote>
  <w:footnote w:id="3">
    <w:p w14:paraId="42028386" w14:textId="77777777" w:rsidR="00331748" w:rsidRDefault="00331748" w:rsidP="00331748">
      <w:pPr>
        <w:pStyle w:val="FootnoteText"/>
      </w:pPr>
      <w:r>
        <w:rPr>
          <w:rStyle w:val="FootnoteReference"/>
        </w:rPr>
        <w:footnoteRef/>
      </w:r>
      <w:r>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r>
        <w:t>Beymer, Rosenberg, and Schmidt (2018) for more details on this (use of the maximum value) measurement approach.</w:t>
      </w:r>
    </w:p>
  </w:footnote>
  <w:footnote w:id="4">
    <w:p w14:paraId="757C849E" w14:textId="77777777" w:rsidR="00331748" w:rsidRDefault="00331748" w:rsidP="00331748">
      <w:pPr>
        <w:pStyle w:val="FootnoteText"/>
      </w:pPr>
      <w:r>
        <w:rPr>
          <w:rStyle w:val="FootnoteReference"/>
        </w:rPr>
        <w:footnoteRef/>
      </w:r>
      <w:r>
        <w:t xml:space="preserve"> Youth and the instructional episode can be considered to be crossed with both nested within the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EndPr>
      <w:rPr>
        <w:rStyle w:val="PageNumber"/>
      </w:rPr>
    </w:sdtEndPr>
    <w:sdtContent>
      <w:p w14:paraId="14D8538F" w14:textId="0A243145"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900650" w:rsidRDefault="00900650"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EndPr>
      <w:rPr>
        <w:rStyle w:val="PageNumber"/>
      </w:rPr>
    </w:sdtEndPr>
    <w:sdtContent>
      <w:p w14:paraId="491BCEB9" w14:textId="6AA6B909" w:rsidR="00900650" w:rsidRDefault="00900650" w:rsidP="009006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9FC6226" w:rsidR="00900650" w:rsidRDefault="00331748" w:rsidP="00FA121C">
    <w:pPr>
      <w:pStyle w:val="Header"/>
      <w:ind w:right="360"/>
    </w:pPr>
    <w:r>
      <w:t>HOW YOUTH EXPERIENCE WORK WITH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3803" w14:textId="6BE637ED" w:rsidR="00331748" w:rsidRDefault="00331748" w:rsidP="00331748">
    <w:pPr>
      <w:pStyle w:val="Header"/>
      <w:ind w:right="360"/>
    </w:pPr>
    <w:r>
      <w:t>Running head: HOW YOUTH EXPERIENCE WORK WITH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18"/>
    <w:rsid w:val="00010AD0"/>
    <w:rsid w:val="00011C8B"/>
    <w:rsid w:val="00015E30"/>
    <w:rsid w:val="00044028"/>
    <w:rsid w:val="00047CA0"/>
    <w:rsid w:val="000626A2"/>
    <w:rsid w:val="00084BC1"/>
    <w:rsid w:val="00093BF5"/>
    <w:rsid w:val="00097511"/>
    <w:rsid w:val="000A08D2"/>
    <w:rsid w:val="000E105D"/>
    <w:rsid w:val="0012000E"/>
    <w:rsid w:val="00124A05"/>
    <w:rsid w:val="00133551"/>
    <w:rsid w:val="00135BB5"/>
    <w:rsid w:val="001418CA"/>
    <w:rsid w:val="001526C9"/>
    <w:rsid w:val="00155390"/>
    <w:rsid w:val="00164F92"/>
    <w:rsid w:val="00177B42"/>
    <w:rsid w:val="00181D8C"/>
    <w:rsid w:val="00183BF4"/>
    <w:rsid w:val="00187C0C"/>
    <w:rsid w:val="001974BA"/>
    <w:rsid w:val="001F5F84"/>
    <w:rsid w:val="00216BE0"/>
    <w:rsid w:val="002216E3"/>
    <w:rsid w:val="0023797A"/>
    <w:rsid w:val="002574A8"/>
    <w:rsid w:val="00265F7D"/>
    <w:rsid w:val="0027285A"/>
    <w:rsid w:val="0027583B"/>
    <w:rsid w:val="0028354C"/>
    <w:rsid w:val="002B5706"/>
    <w:rsid w:val="002D3631"/>
    <w:rsid w:val="002E0CE8"/>
    <w:rsid w:val="002E4AF3"/>
    <w:rsid w:val="00302ECC"/>
    <w:rsid w:val="00331748"/>
    <w:rsid w:val="0035006E"/>
    <w:rsid w:val="003604E7"/>
    <w:rsid w:val="00394620"/>
    <w:rsid w:val="003D7849"/>
    <w:rsid w:val="003F603A"/>
    <w:rsid w:val="00402B57"/>
    <w:rsid w:val="0040382F"/>
    <w:rsid w:val="00411C72"/>
    <w:rsid w:val="0041479C"/>
    <w:rsid w:val="0043434E"/>
    <w:rsid w:val="004A3567"/>
    <w:rsid w:val="004C2FE4"/>
    <w:rsid w:val="004E0D1C"/>
    <w:rsid w:val="004E29B3"/>
    <w:rsid w:val="0050752B"/>
    <w:rsid w:val="005265BD"/>
    <w:rsid w:val="00536A26"/>
    <w:rsid w:val="0054309C"/>
    <w:rsid w:val="00547A38"/>
    <w:rsid w:val="00547E89"/>
    <w:rsid w:val="00554A3B"/>
    <w:rsid w:val="00564D60"/>
    <w:rsid w:val="005731F8"/>
    <w:rsid w:val="00580184"/>
    <w:rsid w:val="00580C0B"/>
    <w:rsid w:val="00581EF4"/>
    <w:rsid w:val="00582962"/>
    <w:rsid w:val="00584F6C"/>
    <w:rsid w:val="00590D07"/>
    <w:rsid w:val="005B5E88"/>
    <w:rsid w:val="005D3FC0"/>
    <w:rsid w:val="005D5A9F"/>
    <w:rsid w:val="005E7FA8"/>
    <w:rsid w:val="005F327F"/>
    <w:rsid w:val="005F3958"/>
    <w:rsid w:val="00604D76"/>
    <w:rsid w:val="00612463"/>
    <w:rsid w:val="0061478A"/>
    <w:rsid w:val="00623FE0"/>
    <w:rsid w:val="00635501"/>
    <w:rsid w:val="0064262B"/>
    <w:rsid w:val="00650A00"/>
    <w:rsid w:val="006522C8"/>
    <w:rsid w:val="00653866"/>
    <w:rsid w:val="00655EFF"/>
    <w:rsid w:val="006609ED"/>
    <w:rsid w:val="00661C5D"/>
    <w:rsid w:val="006629D8"/>
    <w:rsid w:val="006647E9"/>
    <w:rsid w:val="0066588A"/>
    <w:rsid w:val="00667501"/>
    <w:rsid w:val="00674991"/>
    <w:rsid w:val="00674C40"/>
    <w:rsid w:val="00675501"/>
    <w:rsid w:val="00691F59"/>
    <w:rsid w:val="006B0F3B"/>
    <w:rsid w:val="006B19D2"/>
    <w:rsid w:val="006B6F54"/>
    <w:rsid w:val="006C61AA"/>
    <w:rsid w:val="006D07E6"/>
    <w:rsid w:val="006D5012"/>
    <w:rsid w:val="007078EA"/>
    <w:rsid w:val="00707A7D"/>
    <w:rsid w:val="007402C3"/>
    <w:rsid w:val="00744518"/>
    <w:rsid w:val="0076729B"/>
    <w:rsid w:val="007678FD"/>
    <w:rsid w:val="0078237A"/>
    <w:rsid w:val="00784D58"/>
    <w:rsid w:val="00791196"/>
    <w:rsid w:val="007A58E6"/>
    <w:rsid w:val="007B1132"/>
    <w:rsid w:val="007E2DC9"/>
    <w:rsid w:val="007F0931"/>
    <w:rsid w:val="007F207C"/>
    <w:rsid w:val="007F2671"/>
    <w:rsid w:val="00811447"/>
    <w:rsid w:val="00814BB4"/>
    <w:rsid w:val="0083394E"/>
    <w:rsid w:val="00845BAC"/>
    <w:rsid w:val="0084775F"/>
    <w:rsid w:val="0086544D"/>
    <w:rsid w:val="008662B1"/>
    <w:rsid w:val="00895052"/>
    <w:rsid w:val="008A2EF7"/>
    <w:rsid w:val="008B4CBF"/>
    <w:rsid w:val="008C45F6"/>
    <w:rsid w:val="008D6863"/>
    <w:rsid w:val="008F014D"/>
    <w:rsid w:val="008F1D2C"/>
    <w:rsid w:val="00900650"/>
    <w:rsid w:val="00902132"/>
    <w:rsid w:val="0091385E"/>
    <w:rsid w:val="00923DF9"/>
    <w:rsid w:val="00931DAD"/>
    <w:rsid w:val="00937D73"/>
    <w:rsid w:val="0094031C"/>
    <w:rsid w:val="009412A1"/>
    <w:rsid w:val="00971030"/>
    <w:rsid w:val="0099249D"/>
    <w:rsid w:val="00994987"/>
    <w:rsid w:val="0099784E"/>
    <w:rsid w:val="009A4C7B"/>
    <w:rsid w:val="009B1268"/>
    <w:rsid w:val="009B2D97"/>
    <w:rsid w:val="009C5142"/>
    <w:rsid w:val="009F1D1D"/>
    <w:rsid w:val="009F2C5E"/>
    <w:rsid w:val="00A23D5F"/>
    <w:rsid w:val="00A57FE8"/>
    <w:rsid w:val="00A61394"/>
    <w:rsid w:val="00A647A7"/>
    <w:rsid w:val="00A654FC"/>
    <w:rsid w:val="00A67428"/>
    <w:rsid w:val="00A865F2"/>
    <w:rsid w:val="00A94B50"/>
    <w:rsid w:val="00A96451"/>
    <w:rsid w:val="00AB0C80"/>
    <w:rsid w:val="00AC194B"/>
    <w:rsid w:val="00AD01F2"/>
    <w:rsid w:val="00AD3B41"/>
    <w:rsid w:val="00AE0376"/>
    <w:rsid w:val="00AE3C4C"/>
    <w:rsid w:val="00AE7D63"/>
    <w:rsid w:val="00B07E69"/>
    <w:rsid w:val="00B26B8E"/>
    <w:rsid w:val="00B27C1B"/>
    <w:rsid w:val="00B343D4"/>
    <w:rsid w:val="00B370CA"/>
    <w:rsid w:val="00B45912"/>
    <w:rsid w:val="00B50FD7"/>
    <w:rsid w:val="00B523C9"/>
    <w:rsid w:val="00B86B75"/>
    <w:rsid w:val="00B87979"/>
    <w:rsid w:val="00B95BE3"/>
    <w:rsid w:val="00BA47FB"/>
    <w:rsid w:val="00BB55A3"/>
    <w:rsid w:val="00BC48D5"/>
    <w:rsid w:val="00BD1AC0"/>
    <w:rsid w:val="00BE0D96"/>
    <w:rsid w:val="00BE2F01"/>
    <w:rsid w:val="00BE59E9"/>
    <w:rsid w:val="00C055D0"/>
    <w:rsid w:val="00C12241"/>
    <w:rsid w:val="00C14C9F"/>
    <w:rsid w:val="00C23B0E"/>
    <w:rsid w:val="00C33880"/>
    <w:rsid w:val="00C36279"/>
    <w:rsid w:val="00C41A65"/>
    <w:rsid w:val="00C4379F"/>
    <w:rsid w:val="00C51B64"/>
    <w:rsid w:val="00C67779"/>
    <w:rsid w:val="00C67BB8"/>
    <w:rsid w:val="00C74E31"/>
    <w:rsid w:val="00C85638"/>
    <w:rsid w:val="00C96B54"/>
    <w:rsid w:val="00CA0D69"/>
    <w:rsid w:val="00CA1354"/>
    <w:rsid w:val="00CA2D74"/>
    <w:rsid w:val="00CE583A"/>
    <w:rsid w:val="00CF3A84"/>
    <w:rsid w:val="00D11F90"/>
    <w:rsid w:val="00D17E96"/>
    <w:rsid w:val="00D268E9"/>
    <w:rsid w:val="00D40AEE"/>
    <w:rsid w:val="00D42118"/>
    <w:rsid w:val="00D44196"/>
    <w:rsid w:val="00D608BD"/>
    <w:rsid w:val="00D6711A"/>
    <w:rsid w:val="00D77623"/>
    <w:rsid w:val="00D840F8"/>
    <w:rsid w:val="00DC623F"/>
    <w:rsid w:val="00DC639B"/>
    <w:rsid w:val="00DD29E1"/>
    <w:rsid w:val="00DD354E"/>
    <w:rsid w:val="00DE04B3"/>
    <w:rsid w:val="00DE0A53"/>
    <w:rsid w:val="00E110BA"/>
    <w:rsid w:val="00E12747"/>
    <w:rsid w:val="00E12751"/>
    <w:rsid w:val="00E315A3"/>
    <w:rsid w:val="00E31AEA"/>
    <w:rsid w:val="00E3580B"/>
    <w:rsid w:val="00E5665E"/>
    <w:rsid w:val="00E6637E"/>
    <w:rsid w:val="00E70E71"/>
    <w:rsid w:val="00E739C7"/>
    <w:rsid w:val="00EB3ACF"/>
    <w:rsid w:val="00EB7B23"/>
    <w:rsid w:val="00EC0BA2"/>
    <w:rsid w:val="00EC23D9"/>
    <w:rsid w:val="00EC5441"/>
    <w:rsid w:val="00ED232A"/>
    <w:rsid w:val="00ED5936"/>
    <w:rsid w:val="00EE71CE"/>
    <w:rsid w:val="00F76DB2"/>
    <w:rsid w:val="00F775DB"/>
    <w:rsid w:val="00F82CD2"/>
    <w:rsid w:val="00F876E1"/>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3317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317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238518101">
      <w:bodyDiv w:val="1"/>
      <w:marLeft w:val="0"/>
      <w:marRight w:val="0"/>
      <w:marTop w:val="0"/>
      <w:marBottom w:val="0"/>
      <w:divBdr>
        <w:top w:val="none" w:sz="0" w:space="0" w:color="auto"/>
        <w:left w:val="none" w:sz="0" w:space="0" w:color="auto"/>
        <w:bottom w:val="none" w:sz="0" w:space="0" w:color="auto"/>
        <w:right w:val="none" w:sz="0" w:space="0" w:color="auto"/>
      </w:divBdr>
      <w:divsChild>
        <w:div w:id="1473668143">
          <w:marLeft w:val="0"/>
          <w:marRight w:val="0"/>
          <w:marTop w:val="0"/>
          <w:marBottom w:val="0"/>
          <w:divBdr>
            <w:top w:val="none" w:sz="0" w:space="0" w:color="auto"/>
            <w:left w:val="none" w:sz="0" w:space="0" w:color="auto"/>
            <w:bottom w:val="none" w:sz="0" w:space="0" w:color="auto"/>
            <w:right w:val="none" w:sz="0" w:space="0" w:color="auto"/>
          </w:divBdr>
        </w:div>
      </w:divsChild>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812059880">
      <w:bodyDiv w:val="1"/>
      <w:marLeft w:val="0"/>
      <w:marRight w:val="0"/>
      <w:marTop w:val="0"/>
      <w:marBottom w:val="0"/>
      <w:divBdr>
        <w:top w:val="none" w:sz="0" w:space="0" w:color="auto"/>
        <w:left w:val="none" w:sz="0" w:space="0" w:color="auto"/>
        <w:bottom w:val="none" w:sz="0" w:space="0" w:color="auto"/>
        <w:right w:val="none" w:sz="0" w:space="0" w:color="auto"/>
      </w:divBdr>
    </w:div>
    <w:div w:id="974137640">
      <w:bodyDiv w:val="1"/>
      <w:marLeft w:val="0"/>
      <w:marRight w:val="0"/>
      <w:marTop w:val="0"/>
      <w:marBottom w:val="0"/>
      <w:divBdr>
        <w:top w:val="none" w:sz="0" w:space="0" w:color="auto"/>
        <w:left w:val="none" w:sz="0" w:space="0" w:color="auto"/>
        <w:bottom w:val="none" w:sz="0" w:space="0" w:color="auto"/>
        <w:right w:val="none" w:sz="0" w:space="0" w:color="auto"/>
      </w:divBdr>
    </w:div>
    <w:div w:id="1119643844">
      <w:bodyDiv w:val="1"/>
      <w:marLeft w:val="0"/>
      <w:marRight w:val="0"/>
      <w:marTop w:val="0"/>
      <w:marBottom w:val="0"/>
      <w:divBdr>
        <w:top w:val="none" w:sz="0" w:space="0" w:color="auto"/>
        <w:left w:val="none" w:sz="0" w:space="0" w:color="auto"/>
        <w:bottom w:val="none" w:sz="0" w:space="0" w:color="auto"/>
        <w:right w:val="none" w:sz="0" w:space="0" w:color="auto"/>
      </w:divBdr>
    </w:div>
    <w:div w:id="1136605637">
      <w:bodyDiv w:val="1"/>
      <w:marLeft w:val="0"/>
      <w:marRight w:val="0"/>
      <w:marTop w:val="0"/>
      <w:marBottom w:val="0"/>
      <w:divBdr>
        <w:top w:val="none" w:sz="0" w:space="0" w:color="auto"/>
        <w:left w:val="none" w:sz="0" w:space="0" w:color="auto"/>
        <w:bottom w:val="none" w:sz="0" w:space="0" w:color="auto"/>
        <w:right w:val="none" w:sz="0" w:space="0" w:color="auto"/>
      </w:divBdr>
    </w:div>
    <w:div w:id="1249852329">
      <w:bodyDiv w:val="1"/>
      <w:marLeft w:val="0"/>
      <w:marRight w:val="0"/>
      <w:marTop w:val="0"/>
      <w:marBottom w:val="0"/>
      <w:divBdr>
        <w:top w:val="none" w:sz="0" w:space="0" w:color="auto"/>
        <w:left w:val="none" w:sz="0" w:space="0" w:color="auto"/>
        <w:bottom w:val="none" w:sz="0" w:space="0" w:color="auto"/>
        <w:right w:val="none" w:sz="0" w:space="0" w:color="auto"/>
      </w:divBdr>
      <w:divsChild>
        <w:div w:id="1599025604">
          <w:marLeft w:val="0"/>
          <w:marRight w:val="0"/>
          <w:marTop w:val="0"/>
          <w:marBottom w:val="0"/>
          <w:divBdr>
            <w:top w:val="none" w:sz="0" w:space="0" w:color="auto"/>
            <w:left w:val="none" w:sz="0" w:space="0" w:color="auto"/>
            <w:bottom w:val="none" w:sz="0" w:space="0" w:color="auto"/>
            <w:right w:val="none" w:sz="0" w:space="0" w:color="auto"/>
          </w:divBdr>
        </w:div>
      </w:divsChild>
    </w:div>
    <w:div w:id="1364330680">
      <w:bodyDiv w:val="1"/>
      <w:marLeft w:val="0"/>
      <w:marRight w:val="0"/>
      <w:marTop w:val="0"/>
      <w:marBottom w:val="0"/>
      <w:divBdr>
        <w:top w:val="none" w:sz="0" w:space="0" w:color="auto"/>
        <w:left w:val="none" w:sz="0" w:space="0" w:color="auto"/>
        <w:bottom w:val="none" w:sz="0" w:space="0" w:color="auto"/>
        <w:right w:val="none" w:sz="0" w:space="0" w:color="auto"/>
      </w:divBdr>
    </w:div>
    <w:div w:id="1414426619">
      <w:bodyDiv w:val="1"/>
      <w:marLeft w:val="0"/>
      <w:marRight w:val="0"/>
      <w:marTop w:val="0"/>
      <w:marBottom w:val="0"/>
      <w:divBdr>
        <w:top w:val="none" w:sz="0" w:space="0" w:color="auto"/>
        <w:left w:val="none" w:sz="0" w:space="0" w:color="auto"/>
        <w:bottom w:val="none" w:sz="0" w:space="0" w:color="auto"/>
        <w:right w:val="none" w:sz="0" w:space="0" w:color="auto"/>
      </w:divBdr>
    </w:div>
    <w:div w:id="1441686149">
      <w:bodyDiv w:val="1"/>
      <w:marLeft w:val="0"/>
      <w:marRight w:val="0"/>
      <w:marTop w:val="0"/>
      <w:marBottom w:val="0"/>
      <w:divBdr>
        <w:top w:val="none" w:sz="0" w:space="0" w:color="auto"/>
        <w:left w:val="none" w:sz="0" w:space="0" w:color="auto"/>
        <w:bottom w:val="none" w:sz="0" w:space="0" w:color="auto"/>
        <w:right w:val="none" w:sz="0" w:space="0" w:color="auto"/>
      </w:divBdr>
      <w:divsChild>
        <w:div w:id="1406144819">
          <w:marLeft w:val="0"/>
          <w:marRight w:val="0"/>
          <w:marTop w:val="0"/>
          <w:marBottom w:val="0"/>
          <w:divBdr>
            <w:top w:val="none" w:sz="0" w:space="0" w:color="auto"/>
            <w:left w:val="none" w:sz="0" w:space="0" w:color="auto"/>
            <w:bottom w:val="none" w:sz="0" w:space="0" w:color="auto"/>
            <w:right w:val="none" w:sz="0" w:space="0" w:color="auto"/>
          </w:divBdr>
        </w:div>
      </w:divsChild>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 w:id="1817455982">
      <w:bodyDiv w:val="1"/>
      <w:marLeft w:val="0"/>
      <w:marRight w:val="0"/>
      <w:marTop w:val="0"/>
      <w:marBottom w:val="0"/>
      <w:divBdr>
        <w:top w:val="none" w:sz="0" w:space="0" w:color="auto"/>
        <w:left w:val="none" w:sz="0" w:space="0" w:color="auto"/>
        <w:bottom w:val="none" w:sz="0" w:space="0" w:color="auto"/>
        <w:right w:val="none" w:sz="0" w:space="0" w:color="auto"/>
      </w:divBdr>
    </w:div>
    <w:div w:id="1829201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konfound-it.com"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faculty.sites.uci.edu/childcare/files/2013/07/SL-Outcomes-2011-Pilot_Edited_8.19.pdf" TargetMode="Externa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cran.r-project.org/web/packages/tidyLPA/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tea.21459" TargetMode="External"/><Relationship Id="rId20" Type="http://schemas.openxmlformats.org/officeDocument/2006/relationships/hyperlink" Target="doi:10.1080/00461520.2014.1002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doi.org/10.1002/j.2161-0045.2015.00097.x"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x.doi.org/10.1002/tea.2140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7/s10964-018-0814-9"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12860</Words>
  <Characters>70607</Characters>
  <Application>Microsoft Office Word</Application>
  <DocSecurity>0</DocSecurity>
  <Lines>1260</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83184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3</cp:revision>
  <cp:lastPrinted>2018-10-05T20:16:00Z</cp:lastPrinted>
  <dcterms:created xsi:type="dcterms:W3CDTF">2019-01-10T17:28:00Z</dcterms:created>
  <dcterms:modified xsi:type="dcterms:W3CDTF">2019-01-10T17:32:00Z</dcterms:modified>
</cp:coreProperties>
</file>